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DD9" w14:textId="55CB8716" w:rsidR="00D90D38" w:rsidRDefault="009B4CCF" w:rsidP="00EC7761">
      <w:pPr>
        <w:pStyle w:val="Heading1"/>
        <w:spacing w:line="480" w:lineRule="auto"/>
      </w:pPr>
      <w:bookmarkStart w:id="2" w:name="_Toc86245742"/>
      <w:bookmarkStart w:id="3" w:name="_Hlk85467876"/>
      <w:r>
        <w:t>Introduction</w:t>
      </w:r>
      <w:bookmarkEnd w:id="2"/>
    </w:p>
    <w:bookmarkEnd w:id="3"/>
    <w:p w14:paraId="0FA4CB2A" w14:textId="4F69885A" w:rsidR="0060775B" w:rsidRDefault="00853209" w:rsidP="00EC7761">
      <w:pPr>
        <w:pStyle w:val="BodyText"/>
        <w:spacing w:line="480" w:lineRule="auto"/>
      </w:pPr>
      <w:r>
        <w:t xml:space="preserve">Fish entrained through hydroelectric facilities are exposed to turbine </w:t>
      </w:r>
      <w:r w:rsidR="00FE4773">
        <w:t xml:space="preserve">passage </w:t>
      </w:r>
      <w:r>
        <w:t xml:space="preserve">mortality stressors. While mortality and entrainment rates are </w:t>
      </w:r>
      <w:r w:rsidR="00883D33">
        <w:t xml:space="preserve">separately </w:t>
      </w:r>
      <w:r>
        <w:t>well</w:t>
      </w:r>
      <w:r w:rsidR="00AE3000">
        <w:t>-</w:t>
      </w:r>
      <w:r>
        <w:t>studied phenomen</w:t>
      </w:r>
      <w:r w:rsidR="00FB4595">
        <w:t>a</w:t>
      </w:r>
      <w:r>
        <w:t xml:space="preserve">, their cumulative effects on </w:t>
      </w:r>
      <w:r w:rsidR="00456365">
        <w:t>aquatic</w:t>
      </w:r>
      <w:r>
        <w:t xml:space="preserve"> populations are not. Unfortunately, </w:t>
      </w:r>
      <w:r w:rsidR="00BA543E">
        <w:t>resource managers</w:t>
      </w:r>
      <w:r w:rsidR="00456365">
        <w:t xml:space="preserve"> often </w:t>
      </w:r>
      <w:r w:rsidR="00852A2E">
        <w:t>lack</w:t>
      </w:r>
      <w:r>
        <w:t xml:space="preserve"> the necessary parameters to accurately model the fate of all impacted species, yet </w:t>
      </w:r>
      <w:r w:rsidR="00E00AC8">
        <w:t>they</w:t>
      </w:r>
      <w:r>
        <w:t xml:space="preserve"> are routinely required to assess the cumulative population</w:t>
      </w:r>
      <w:r w:rsidR="00AC2774">
        <w:t>-</w:t>
      </w:r>
      <w:r>
        <w:t xml:space="preserve">level effects of those </w:t>
      </w:r>
      <w:r w:rsidR="00E670AD">
        <w:t xml:space="preserve">species </w:t>
      </w:r>
      <w:r>
        <w:t xml:space="preserve">impacted. </w:t>
      </w:r>
      <w:del w:id="4" w:author="Kevin Nebiolo" w:date="2022-09-27T20:01:00Z">
        <w:r w:rsidR="0073374D" w:rsidDel="00251D59">
          <w:delText>The 2022</w:delText>
        </w:r>
        <w:r w:rsidR="00EE1F32" w:rsidDel="00251D59">
          <w:delText xml:space="preserve"> Infrastructure Bill has set aside funding for the development of hydroelectric energy production facilities</w:delText>
        </w:r>
        <w:r w:rsidR="00751B82" w:rsidDel="00251D59">
          <w:delText xml:space="preserve"> (</w:delText>
        </w:r>
        <w:r w:rsidR="00751B82" w:rsidRPr="00751B82" w:rsidDel="00251D59">
          <w:rPr>
            <w:highlight w:val="yellow"/>
          </w:rPr>
          <w:delText>Cite</w:delText>
        </w:r>
        <w:r w:rsidR="00751B82" w:rsidDel="00251D59">
          <w:delText>)</w:delText>
        </w:r>
        <w:r w:rsidR="00442A7B" w:rsidDel="00251D59">
          <w:delText xml:space="preserve">.  </w:delText>
        </w:r>
        <w:r w:rsidR="00235650" w:rsidDel="00251D59">
          <w:delText>Should this development occur, t</w:delText>
        </w:r>
        <w:r w:rsidR="00296EC1" w:rsidDel="00251D59">
          <w:delText>he hydroelectric industry</w:delText>
        </w:r>
        <w:r w:rsidR="00652273" w:rsidDel="00251D59">
          <w:delText xml:space="preserve"> will</w:delText>
        </w:r>
        <w:r w:rsidR="00296EC1" w:rsidDel="00251D59">
          <w:delText xml:space="preserve"> </w:delText>
        </w:r>
        <w:r w:rsidR="00652273" w:rsidDel="00251D59">
          <w:delText>need to assess</w:delText>
        </w:r>
        <w:r w:rsidR="00296EC1" w:rsidDel="00251D59">
          <w:delText xml:space="preserve"> </w:delText>
        </w:r>
        <w:r w:rsidR="003652F9" w:rsidDel="00251D59">
          <w:delText xml:space="preserve">the </w:delText>
        </w:r>
        <w:r w:rsidR="00296EC1" w:rsidDel="00251D59">
          <w:delText xml:space="preserve">cumulative </w:delText>
        </w:r>
        <w:r w:rsidR="00442A7B" w:rsidDel="00251D59">
          <w:delText xml:space="preserve">impacts </w:delText>
        </w:r>
        <w:r w:rsidR="00713D18" w:rsidDel="00251D59">
          <w:delText xml:space="preserve">that are </w:delText>
        </w:r>
        <w:r w:rsidR="00DB39D9" w:rsidDel="00251D59">
          <w:delText>the</w:delText>
        </w:r>
        <w:r w:rsidR="003652F9" w:rsidDel="00251D59">
          <w:delText xml:space="preserve"> result of fish entrainment</w:delText>
        </w:r>
        <w:r w:rsidR="00C42A8A" w:rsidDel="00251D59">
          <w:delText xml:space="preserve">.  </w:delText>
        </w:r>
      </w:del>
    </w:p>
    <w:p w14:paraId="0219F5CA" w14:textId="04AB96AB" w:rsidR="00853209" w:rsidRDefault="00DB39D9" w:rsidP="00EC7761">
      <w:pPr>
        <w:pStyle w:val="BodyText"/>
        <w:spacing w:line="480" w:lineRule="auto"/>
      </w:pPr>
      <w:del w:id="5" w:author="Kevin Nebiolo" w:date="2022-09-27T20:01:00Z">
        <w:r w:rsidDel="0084505F">
          <w:delText>Traditional r</w:delText>
        </w:r>
        <w:r w:rsidR="00853209" w:rsidDel="0084505F">
          <w:delText>isk analysis offers a potential solution</w:delText>
        </w:r>
        <w:r w:rsidR="00713D18" w:rsidDel="0084505F">
          <w:delText xml:space="preserve"> </w:delText>
        </w:r>
        <w:r w:rsidR="00675143" w:rsidDel="0084505F">
          <w:delText>for</w:delText>
        </w:r>
        <w:r w:rsidR="00713D18" w:rsidDel="0084505F">
          <w:delText xml:space="preserve"> resource managers</w:delText>
        </w:r>
        <w:r w:rsidR="00853209" w:rsidDel="0084505F">
          <w:delText>. An</w:delText>
        </w:r>
      </w:del>
      <w:ins w:id="6" w:author="Kevin Nebiolo" w:date="2022-09-27T20:01:00Z">
        <w:r w:rsidR="0084505F">
          <w:t>Evaluating</w:t>
        </w:r>
      </w:ins>
      <w:r w:rsidR="00853209">
        <w:t xml:space="preserve"> entrainment</w:t>
      </w:r>
      <w:ins w:id="7" w:author="Kevin Nebiolo" w:date="2022-09-27T20:02:00Z">
        <w:r w:rsidR="0084505F">
          <w:t xml:space="preserve"> within a traditional</w:t>
        </w:r>
      </w:ins>
      <w:r w:rsidR="00853209">
        <w:t xml:space="preserve"> risk assessment</w:t>
      </w:r>
      <w:r w:rsidR="00C31B9C">
        <w:t xml:space="preserve"> </w:t>
      </w:r>
      <w:del w:id="8" w:author="Kevin Nebiolo" w:date="2022-09-27T20:02:00Z">
        <w:r w:rsidR="00C31B9C" w:rsidDel="0084505F">
          <w:delText>or ERA</w:delText>
        </w:r>
        <w:r w:rsidR="00853209" w:rsidDel="0084505F">
          <w:delText xml:space="preserve"> will</w:delText>
        </w:r>
      </w:del>
      <w:ins w:id="9" w:author="Kevin Nebiolo" w:date="2022-09-27T20:02:00Z">
        <w:r w:rsidR="0084505F">
          <w:t>framework will</w:t>
        </w:r>
      </w:ins>
      <w:ins w:id="10" w:author="Kevin Nebiolo" w:date="2022-09-27T20:03:00Z">
        <w:r w:rsidR="00D95967">
          <w:t xml:space="preserve"> help resource managers</w:t>
        </w:r>
      </w:ins>
      <w:r w:rsidR="00853209">
        <w:t xml:space="preserve"> </w:t>
      </w:r>
      <w:del w:id="11" w:author="Kevin Nebiolo" w:date="2022-09-27T20:03:00Z">
        <w:r w:rsidR="00853209" w:rsidDel="006F0352">
          <w:delText>identify and analyze</w:delText>
        </w:r>
      </w:del>
      <w:ins w:id="12" w:author="Kevin Nebiolo" w:date="2022-09-27T20:04:00Z">
        <w:r w:rsidR="00F474D4">
          <w:t xml:space="preserve">anticipate the magnitude and frequency of </w:t>
        </w:r>
      </w:ins>
      <w:del w:id="13" w:author="Kevin Nebiolo" w:date="2022-09-27T20:04:00Z">
        <w:r w:rsidR="00853209" w:rsidDel="00F474D4">
          <w:delText xml:space="preserve"> </w:delText>
        </w:r>
      </w:del>
      <w:r w:rsidR="00853209">
        <w:t xml:space="preserve">potential future entrainment mortality events </w:t>
      </w:r>
      <w:del w:id="14" w:author="Kevin Nebiolo" w:date="2022-09-27T20:04:00Z">
        <w:r w:rsidR="00853209" w:rsidDel="0067762C">
          <w:delText>while making judgements on</w:delText>
        </w:r>
      </w:del>
      <w:ins w:id="15" w:author="Kevin Nebiolo" w:date="2022-09-27T20:04:00Z">
        <w:r w:rsidR="0067762C">
          <w:t>and assess</w:t>
        </w:r>
      </w:ins>
      <w:r w:rsidR="00853209">
        <w:t xml:space="preserve"> the resiliency of the </w:t>
      </w:r>
      <w:del w:id="16" w:author="Kevin Nebiolo" w:date="2022-09-27T20:05:00Z">
        <w:r w:rsidR="00853209" w:rsidDel="00922E3B">
          <w:delText>population</w:delText>
        </w:r>
        <w:r w:rsidR="00E56F73" w:rsidDel="00922E3B">
          <w:delText xml:space="preserve"> (</w:delText>
        </w:r>
        <w:r w:rsidR="00853209" w:rsidDel="00922E3B">
          <w:delText>i.e., its ability to tolerate the expected level of mortality</w:delText>
        </w:r>
        <w:r w:rsidR="00E56F73" w:rsidDel="00922E3B">
          <w:delText>)</w:delText>
        </w:r>
      </w:del>
      <w:ins w:id="17" w:author="Kevin Nebiolo" w:date="2022-09-27T20:05:00Z">
        <w:r w:rsidR="00922E3B">
          <w:t>impacted system</w:t>
        </w:r>
      </w:ins>
      <w:r w:rsidR="00853209">
        <w:t xml:space="preserve">. </w:t>
      </w:r>
      <w:del w:id="18" w:author="Kevin Nebiolo" w:date="2022-09-27T20:06:00Z">
        <w:r w:rsidR="00853209" w:rsidDel="000C16FB">
          <w:delText>Applying a risk assessment framework to evaluate impacts to fisheries is not new</w:delText>
        </w:r>
      </w:del>
      <w:ins w:id="19" w:author="Kevin Nebiolo" w:date="2022-09-27T20:06:00Z">
        <w:r w:rsidR="000C16FB">
          <w:t>Risk assessment has already</w:t>
        </w:r>
      </w:ins>
      <w:ins w:id="20" w:author="Kevin Nebiolo" w:date="2022-09-27T20:07:00Z">
        <w:r w:rsidR="000C16FB">
          <w:t xml:space="preserve"> assessed impact</w:t>
        </w:r>
        <w:r w:rsidR="004A74D2">
          <w:t>s to harvested species</w:t>
        </w:r>
      </w:ins>
      <w:r w:rsidR="00853209">
        <w:t xml:space="preserve">. Patrick et al. 2009 </w:t>
      </w:r>
      <w:del w:id="21" w:author="Kevin Nebiolo" w:date="2022-09-27T20:07:00Z">
        <w:r w:rsidR="00853209" w:rsidDel="00C93777">
          <w:delText>developed the</w:delText>
        </w:r>
      </w:del>
      <w:del w:id="22" w:author="Kevin Nebiolo" w:date="2022-09-27T20:08:00Z">
        <w:r w:rsidR="00853209" w:rsidDel="007B112C">
          <w:delText xml:space="preserve"> </w:delText>
        </w:r>
      </w:del>
      <w:del w:id="23" w:author="Kevin Nebiolo" w:date="2022-09-27T20:07:00Z">
        <w:r w:rsidR="00853209" w:rsidDel="00C93777">
          <w:delText xml:space="preserve">expanded </w:delText>
        </w:r>
      </w:del>
      <w:del w:id="24" w:author="Kevin Nebiolo" w:date="2022-09-27T20:08:00Z">
        <w:r w:rsidR="00853209" w:rsidDel="007B112C">
          <w:delText xml:space="preserve">productivity and susceptibility assessment </w:delText>
        </w:r>
      </w:del>
      <w:del w:id="25" w:author="Kevin Nebiolo" w:date="2022-09-27T20:07:00Z">
        <w:r w:rsidR="00853209" w:rsidDel="00C93777">
          <w:delText xml:space="preserve">(ePSA) </w:delText>
        </w:r>
      </w:del>
      <w:del w:id="26" w:author="Kevin Nebiolo" w:date="2022-09-27T20:08:00Z">
        <w:r w:rsidR="00853209" w:rsidDel="007B112C">
          <w:delText>t</w:delText>
        </w:r>
        <w:r w:rsidR="00853209" w:rsidDel="00C93777">
          <w:delText>o</w:delText>
        </w:r>
      </w:del>
      <w:r w:rsidR="00853209">
        <w:t xml:space="preserve"> </w:t>
      </w:r>
      <w:del w:id="27" w:author="Kevin Nebiolo" w:date="2022-09-27T20:09:00Z">
        <w:r w:rsidR="00853209" w:rsidDel="009E47CB">
          <w:delText xml:space="preserve">assess </w:delText>
        </w:r>
      </w:del>
      <w:ins w:id="28" w:author="Kevin Nebiolo" w:date="2022-09-27T20:09:00Z">
        <w:r w:rsidR="009E47CB">
          <w:t>quantified</w:t>
        </w:r>
        <w:r w:rsidR="009E47CB">
          <w:t xml:space="preserve"> </w:t>
        </w:r>
        <w:r w:rsidR="009E47CB">
          <w:t xml:space="preserve">the </w:t>
        </w:r>
      </w:ins>
      <w:del w:id="29" w:author="Kevin Nebiolo" w:date="2022-09-27T20:09:00Z">
        <w:r w:rsidR="00853209" w:rsidDel="009E47CB">
          <w:delText xml:space="preserve">the </w:delText>
        </w:r>
      </w:del>
      <w:r w:rsidR="00853209">
        <w:t xml:space="preserve">risk of </w:t>
      </w:r>
      <w:del w:id="30" w:author="Kevin Nebiolo" w:date="2022-09-27T20:09:00Z">
        <w:r w:rsidR="00853209" w:rsidDel="004A28A6">
          <w:delText xml:space="preserve">a </w:delText>
        </w:r>
      </w:del>
      <w:ins w:id="31" w:author="Kevin Nebiolo" w:date="2022-09-27T20:09:00Z">
        <w:r w:rsidR="004A28A6">
          <w:t>overfishing a</w:t>
        </w:r>
        <w:r w:rsidR="004A28A6">
          <w:t xml:space="preserve"> </w:t>
        </w:r>
      </w:ins>
      <w:r w:rsidR="00853209">
        <w:t xml:space="preserve">pelagic fish stock </w:t>
      </w:r>
      <w:del w:id="32" w:author="Kevin Nebiolo" w:date="2022-09-27T20:09:00Z">
        <w:r w:rsidR="00853209" w:rsidDel="004A28A6">
          <w:delText xml:space="preserve">becoming overfished </w:delText>
        </w:r>
      </w:del>
      <w:r w:rsidR="00853209">
        <w:t>as a function of its productivity (replenish rate) and susceptibility to the fishery. The</w:t>
      </w:r>
      <w:del w:id="33" w:author="Kevin Nebiolo" w:date="2022-09-27T20:10:00Z">
        <w:r w:rsidR="00853209" w:rsidDel="004A28A6">
          <w:delText xml:space="preserve"> ePSA</w:delText>
        </w:r>
      </w:del>
      <w:ins w:id="34" w:author="Kevin Nebiolo" w:date="2022-09-27T20:10:00Z">
        <w:r w:rsidR="004A28A6">
          <w:t>ir approach</w:t>
        </w:r>
      </w:ins>
      <w:r w:rsidR="00853209">
        <w:t xml:space="preserve"> incorporate</w:t>
      </w:r>
      <w:ins w:id="35" w:author="Kevin Nebiolo" w:date="2022-09-27T20:10:00Z">
        <w:r w:rsidR="004A28A6">
          <w:t>d</w:t>
        </w:r>
      </w:ins>
      <w:del w:id="36" w:author="Kevin Nebiolo" w:date="2022-09-27T20:10:00Z">
        <w:r w:rsidR="00853209" w:rsidDel="004A28A6">
          <w:delText>s</w:delText>
        </w:r>
      </w:del>
      <w:r w:rsidR="00853209">
        <w:t xml:space="preserve"> demographic parameters </w:t>
      </w:r>
      <w:del w:id="37" w:author="Kevin Nebiolo" w:date="2022-09-27T20:12:00Z">
        <w:r w:rsidR="00853209" w:rsidDel="00016CBD">
          <w:delText xml:space="preserve">like </w:delText>
        </w:r>
      </w:del>
      <w:ins w:id="38" w:author="Kevin Nebiolo" w:date="2022-09-27T20:12:00Z">
        <w:r w:rsidR="00016CBD">
          <w:t>such as</w:t>
        </w:r>
        <w:r w:rsidR="00016CBD">
          <w:t xml:space="preserve"> </w:t>
        </w:r>
      </w:ins>
      <w:r w:rsidR="00853209">
        <w:t>the maximum age and size of a fish, individual growth rates, natural mortality, fecundity, breeding strategy, recruitment pattern</w:t>
      </w:r>
      <w:r w:rsidR="00A1401F">
        <w:t>,</w:t>
      </w:r>
      <w:r w:rsidR="00853209">
        <w:t xml:space="preserve"> and age at </w:t>
      </w:r>
      <w:del w:id="39" w:author="Kevin Nebiolo" w:date="2022-09-27T20:13:00Z">
        <w:r w:rsidR="00853209" w:rsidDel="00016CBD">
          <w:delText>maturity</w:delText>
        </w:r>
        <w:r w:rsidR="009274A4" w:rsidDel="00016CBD">
          <w:delText xml:space="preserve"> to</w:delText>
        </w:r>
        <w:r w:rsidR="00853209" w:rsidDel="00016CBD">
          <w:delText xml:space="preserve"> assess fishing risks for </w:delText>
        </w:r>
        <w:r w:rsidR="005767D9" w:rsidDel="00016CBD">
          <w:delText xml:space="preserve">many </w:delText>
        </w:r>
        <w:r w:rsidR="00853209" w:rsidDel="00016CBD">
          <w:delText>species</w:delText>
        </w:r>
      </w:del>
      <w:ins w:id="40" w:author="Kevin Nebiolo" w:date="2022-09-27T20:12:00Z">
        <w:r w:rsidR="00A069F3">
          <w:t>(Patrick et al. 2009)</w:t>
        </w:r>
      </w:ins>
      <w:ins w:id="41" w:author="Kevin Nebiolo" w:date="2022-09-27T20:13:00Z">
        <w:r w:rsidR="00016CBD">
          <w:t>.  Many species have been assessed with these methods</w:t>
        </w:r>
      </w:ins>
      <w:r w:rsidR="00853209">
        <w:t xml:space="preserve"> </w:t>
      </w:r>
      <w:r w:rsidR="007521B2">
        <w:t>including</w:t>
      </w:r>
      <w:r w:rsidR="00853209">
        <w:t xml:space="preserve"> elasmobranchs (Cortés et al. 2010</w:t>
      </w:r>
      <w:r w:rsidR="00B937D8">
        <w:t xml:space="preserve">; </w:t>
      </w:r>
      <w:r w:rsidR="00853209">
        <w:t xml:space="preserve">Furlong-Estrada, </w:t>
      </w:r>
      <w:proofErr w:type="spellStart"/>
      <w:r w:rsidR="00853209">
        <w:t>Galván-Magaña</w:t>
      </w:r>
      <w:proofErr w:type="spellEnd"/>
      <w:r w:rsidR="00853209">
        <w:t xml:space="preserve">, </w:t>
      </w:r>
      <w:r w:rsidR="00B937D8">
        <w:t>and</w:t>
      </w:r>
      <w:r w:rsidR="00853209">
        <w:t xml:space="preserve"> Tovar-Ávila 2017) and grouper (</w:t>
      </w:r>
      <w:proofErr w:type="spellStart"/>
      <w:r w:rsidR="00853209">
        <w:t>Pontón-Cevallos</w:t>
      </w:r>
      <w:proofErr w:type="spellEnd"/>
      <w:r w:rsidR="00853209">
        <w:t xml:space="preserve"> et al. 2020). </w:t>
      </w:r>
      <w:r w:rsidR="004C1E95">
        <w:t xml:space="preserve">  </w:t>
      </w:r>
      <w:r w:rsidR="00C43665">
        <w:t>Researchers have also develop</w:t>
      </w:r>
      <w:r w:rsidR="00B2035D">
        <w:t>ed</w:t>
      </w:r>
      <w:r w:rsidR="00C43665">
        <w:t xml:space="preserve"> r</w:t>
      </w:r>
      <w:r w:rsidR="00870B26">
        <w:t>isk assessment</w:t>
      </w:r>
      <w:r w:rsidR="00C43665">
        <w:t xml:space="preserve"> frameworks for</w:t>
      </w:r>
      <w:r w:rsidR="00870B26">
        <w:t xml:space="preserve"> fish entrainment</w:t>
      </w:r>
      <w:r w:rsidR="0096348A">
        <w:t xml:space="preserve">.  </w:t>
      </w:r>
      <w:r w:rsidR="00C43665">
        <w:t xml:space="preserve">In 2012, </w:t>
      </w:r>
      <w:proofErr w:type="spellStart"/>
      <w:r w:rsidR="00C43665">
        <w:t>Cada</w:t>
      </w:r>
      <w:proofErr w:type="spellEnd"/>
      <w:r w:rsidR="00C43665">
        <w:t xml:space="preserve"> and Schweizer developed the</w:t>
      </w:r>
      <w:r w:rsidR="00635402">
        <w:t xml:space="preserve"> qualitative</w:t>
      </w:r>
      <w:r w:rsidR="00C43665">
        <w:t xml:space="preserve"> traits-based </w:t>
      </w:r>
      <w:r w:rsidR="00C43665">
        <w:lastRenderedPageBreak/>
        <w:t xml:space="preserve">assessment to evaluate the entrainment risk of data-poor species.  </w:t>
      </w:r>
      <w:r w:rsidR="00853209">
        <w:t xml:space="preserve">In 2021, van </w:t>
      </w:r>
      <w:proofErr w:type="spellStart"/>
      <w:r w:rsidR="00853209">
        <w:t>Treeck</w:t>
      </w:r>
      <w:proofErr w:type="spellEnd"/>
      <w:r w:rsidR="009C67DF">
        <w:t xml:space="preserve"> et al. </w:t>
      </w:r>
      <w:r w:rsidR="00853209">
        <w:t xml:space="preserve">developed the European Fish Hazard Index to assess entrainment risk at hydropower projects. Their tool considered plant design and operation, the sensitivity and mortality of species </w:t>
      </w:r>
      <w:r w:rsidR="00007207">
        <w:t xml:space="preserve">due </w:t>
      </w:r>
      <w:r w:rsidR="00853209">
        <w:t xml:space="preserve">to entrainment, and overarching conservation goals for the river. They assessed entrainment mortality with empirically derived functions for Kaplan and Francis turbines. </w:t>
      </w:r>
    </w:p>
    <w:p w14:paraId="7139AACC" w14:textId="6FCCD9C3" w:rsidR="00491D2D" w:rsidRDefault="00853209" w:rsidP="004C3A5C">
      <w:pPr>
        <w:pStyle w:val="BodyText"/>
        <w:spacing w:line="480" w:lineRule="auto"/>
      </w:pPr>
      <w:r>
        <w:t>Mortality through hydroelectric turbines has</w:t>
      </w:r>
      <w:r w:rsidR="00CA1DD9">
        <w:t xml:space="preserve"> </w:t>
      </w:r>
      <w:r>
        <w:t xml:space="preserve">been well studied, with mathematical models able to predict the probability fish will get struck by a turbine blade </w:t>
      </w:r>
      <w:r w:rsidRPr="00766481">
        <w:t>(</w:t>
      </w:r>
      <w:r w:rsidR="00892D4D" w:rsidRPr="00766481">
        <w:t>V</w:t>
      </w:r>
      <w:r w:rsidRPr="00766481">
        <w:t xml:space="preserve">on </w:t>
      </w:r>
      <w:proofErr w:type="spellStart"/>
      <w:r w:rsidR="00892D4D" w:rsidRPr="00766481">
        <w:t>R</w:t>
      </w:r>
      <w:r w:rsidRPr="00766481">
        <w:t>aben</w:t>
      </w:r>
      <w:proofErr w:type="spellEnd"/>
      <w:r w:rsidR="00892D4D" w:rsidRPr="00766481">
        <w:t xml:space="preserve"> 1957</w:t>
      </w:r>
      <w:r w:rsidRPr="00766481">
        <w:t xml:space="preserve">, </w:t>
      </w:r>
      <w:r w:rsidR="00892D4D" w:rsidRPr="00766481">
        <w:t>F</w:t>
      </w:r>
      <w:r w:rsidRPr="00766481">
        <w:t>ranke et al</w:t>
      </w:r>
      <w:r w:rsidR="00892D4D" w:rsidRPr="00766481">
        <w:t>. 1997</w:t>
      </w:r>
      <w:r>
        <w:t xml:space="preserve">). The rate at which fish are entrained (fish per </w:t>
      </w:r>
      <w:r w:rsidR="00A418E1">
        <w:t>million [</w:t>
      </w:r>
      <w:r>
        <w:t>M</w:t>
      </w:r>
      <w:r w:rsidR="00A418E1">
        <w:t>] cubic feet</w:t>
      </w:r>
      <w:r>
        <w:t xml:space="preserve"> </w:t>
      </w:r>
      <w:r w:rsidR="00C77757">
        <w:t>[</w:t>
      </w:r>
      <w:r>
        <w:t>ft</w:t>
      </w:r>
      <w:r w:rsidRPr="00C77757">
        <w:rPr>
          <w:vertAlign w:val="superscript"/>
        </w:rPr>
        <w:t>3</w:t>
      </w:r>
      <w:r w:rsidR="00C77757">
        <w:t>] of water</w:t>
      </w:r>
      <w:r>
        <w:t xml:space="preserve">) through hydroelectric facilities is also a well-studied phenomenon, with </w:t>
      </w:r>
      <w:r w:rsidR="00837663">
        <w:t>results from field trials</w:t>
      </w:r>
      <w:r>
        <w:t xml:space="preserve"> contributing to an entrainment database compiled by the Electric Power Research Institute (EPRI 1997). The 1997 </w:t>
      </w:r>
      <w:r w:rsidR="00526761">
        <w:t xml:space="preserve">EPRI database </w:t>
      </w:r>
      <w:r>
        <w:t xml:space="preserve">contains observations of </w:t>
      </w:r>
      <w:r w:rsidR="003A7357">
        <w:t>70</w:t>
      </w:r>
      <w:r>
        <w:t xml:space="preserve"> species at </w:t>
      </w:r>
      <w:r w:rsidR="00261DD4">
        <w:t>43</w:t>
      </w:r>
      <w:r>
        <w:t xml:space="preserve"> facilities </w:t>
      </w:r>
      <w:r w:rsidR="00430E2F">
        <w:t>east of the Mississippi River</w:t>
      </w:r>
      <w:r>
        <w:t xml:space="preserve">. </w:t>
      </w:r>
      <w:r w:rsidR="007962D3">
        <w:t>The EPRI dataset is</w:t>
      </w:r>
      <w:r w:rsidR="000E3DE4" w:rsidRPr="000E3DE4">
        <w:t xml:space="preserve"> particularly useful for quantitative analysis based on the assumption that when</w:t>
      </w:r>
      <w:r w:rsidR="00DD4751">
        <w:t xml:space="preserve"> entrainment counts are</w:t>
      </w:r>
      <w:r w:rsidR="00DF5AAE">
        <w:t xml:space="preserve"> </w:t>
      </w:r>
      <w:r w:rsidR="008A0BF2">
        <w:t>standardized</w:t>
      </w:r>
      <w:r w:rsidR="00DD4751">
        <w:t xml:space="preserve"> </w:t>
      </w:r>
      <w:r w:rsidR="00D67869">
        <w:t>by</w:t>
      </w:r>
      <w:r w:rsidR="00DD4751">
        <w:t xml:space="preserve"> </w:t>
      </w:r>
      <w:r w:rsidR="00BB1D26">
        <w:t>discharge</w:t>
      </w:r>
      <w:r w:rsidR="00495F00">
        <w:t xml:space="preserve"> across facilities and</w:t>
      </w:r>
      <w:r w:rsidR="00115ADB">
        <w:t xml:space="preserve"> holistically </w:t>
      </w:r>
      <w:r w:rsidR="00466097">
        <w:t>observed</w:t>
      </w:r>
      <w:r w:rsidR="007962D3">
        <w:t xml:space="preserve">, </w:t>
      </w:r>
      <w:r w:rsidR="00EA7BFD">
        <w:t>the database</w:t>
      </w:r>
      <w:r w:rsidR="00090A22">
        <w:t xml:space="preserve"> </w:t>
      </w:r>
      <w:r w:rsidR="006B34C1">
        <w:t>will</w:t>
      </w:r>
      <w:r w:rsidR="000E3DE4" w:rsidRPr="000E3DE4">
        <w:t xml:space="preserve"> provide a reasonable </w:t>
      </w:r>
      <w:r w:rsidR="00115ADB">
        <w:t>estimate</w:t>
      </w:r>
      <w:r w:rsidR="000E3DE4" w:rsidRPr="000E3DE4">
        <w:t xml:space="preserve"> of entrainment </w:t>
      </w:r>
      <w:r w:rsidR="005A6474">
        <w:t xml:space="preserve">rates for a watershed of a given size that are </w:t>
      </w:r>
      <w:r w:rsidR="000E3DE4" w:rsidRPr="000E3DE4">
        <w:t>suitable for decision making purposes.</w:t>
      </w:r>
      <w:r w:rsidR="00EF6DFC">
        <w:t xml:space="preserve">  </w:t>
      </w:r>
      <w:r w:rsidR="004D24C6">
        <w:t>Also,</w:t>
      </w:r>
      <w:r w:rsidR="00EF6DFC">
        <w:t xml:space="preserve"> </w:t>
      </w:r>
      <w:r w:rsidR="004D24C6">
        <w:t>b</w:t>
      </w:r>
      <w:r w:rsidR="004C3A5C">
        <w:t>y</w:t>
      </w:r>
      <w:r w:rsidR="00EF6DFC">
        <w:t xml:space="preserve"> </w:t>
      </w:r>
      <w:r w:rsidR="004C3A5C">
        <w:t>describing entrainment rates with statistical distributions</w:t>
      </w:r>
      <w:r w:rsidR="00EA7BFD">
        <w:t xml:space="preserve"> and simulating with Monte Carlo methods</w:t>
      </w:r>
      <w:r w:rsidR="004C3A5C">
        <w:t>, it is possible</w:t>
      </w:r>
      <w:r w:rsidR="00645200">
        <w:t xml:space="preserve"> </w:t>
      </w:r>
      <w:r w:rsidR="000F35B0">
        <w:t xml:space="preserve">to estimate average daily entrainment </w:t>
      </w:r>
      <w:r w:rsidR="00645200">
        <w:t>and mortality</w:t>
      </w:r>
      <w:r w:rsidR="000F35B0">
        <w:t xml:space="preserve"> with </w:t>
      </w:r>
      <w:r w:rsidR="00894D72">
        <w:t>measures</w:t>
      </w:r>
      <w:r w:rsidR="00975EB3">
        <w:t xml:space="preserve"> of certainty</w:t>
      </w:r>
      <w:r w:rsidR="004A7079">
        <w:t xml:space="preserve">, as well as estimating the likelihood an event of a given size will occur.  </w:t>
      </w:r>
    </w:p>
    <w:p w14:paraId="03A3D92E" w14:textId="25D0941D" w:rsidR="00FD4050" w:rsidRDefault="00814A73" w:rsidP="00FD4050">
      <w:pPr>
        <w:pStyle w:val="BodyText"/>
        <w:spacing w:line="480" w:lineRule="auto"/>
      </w:pPr>
      <w:r>
        <w:lastRenderedPageBreak/>
        <w:tab/>
        <w:t>We developed the</w:t>
      </w:r>
      <w:ins w:id="42" w:author="Kevin Nebiolo" w:date="2022-09-27T20:19:00Z">
        <w:r w:rsidR="00A142B1">
          <w:t xml:space="preserve"> Fish Entrainment Risk Analysis</w:t>
        </w:r>
      </w:ins>
      <w:del w:id="43" w:author="Kevin Nebiolo" w:date="2022-09-27T20:16:00Z">
        <w:r w:rsidDel="007829E1">
          <w:delText xml:space="preserve"> </w:delText>
        </w:r>
      </w:del>
      <w:del w:id="44" w:author="Kevin Nebiolo" w:date="2022-09-27T20:19:00Z">
        <w:r w:rsidDel="00A142B1">
          <w:delText xml:space="preserve">ERA </w:delText>
        </w:r>
      </w:del>
      <w:ins w:id="45" w:author="Kevin Nebiolo" w:date="2022-09-27T20:19:00Z">
        <w:r w:rsidR="00A142B1">
          <w:t xml:space="preserve"> (FERA) </w:t>
        </w:r>
      </w:ins>
      <w:ins w:id="46" w:author="Kevin Nebiolo" w:date="2022-09-27T20:20:00Z">
        <w:r w:rsidR="00874F92">
          <w:t xml:space="preserve">and assessed </w:t>
        </w:r>
      </w:ins>
      <w:del w:id="47" w:author="Kevin Nebiolo" w:date="2022-09-27T20:20:00Z">
        <w:r w:rsidDel="00874F92">
          <w:delText>to assess</w:delText>
        </w:r>
      </w:del>
      <w:ins w:id="48" w:author="Kevin Nebiolo" w:date="2022-09-27T20:20:00Z">
        <w:r w:rsidR="00874F92">
          <w:t>the</w:t>
        </w:r>
      </w:ins>
      <w:r>
        <w:t xml:space="preserve"> </w:t>
      </w:r>
      <w:del w:id="49" w:author="Kevin Nebiolo" w:date="2022-09-27T20:19:00Z">
        <w:r w:rsidDel="00C4411A">
          <w:delText xml:space="preserve">the cumulative </w:delText>
        </w:r>
      </w:del>
      <w:r>
        <w:t xml:space="preserve">impact of </w:t>
      </w:r>
      <w:ins w:id="50" w:author="Kevin Nebiolo" w:date="2022-09-27T20:19:00Z">
        <w:r w:rsidR="00C4411A">
          <w:t>entrain</w:t>
        </w:r>
      </w:ins>
      <w:ins w:id="51" w:author="Kevin Nebiolo" w:date="2022-09-27T20:21:00Z">
        <w:r w:rsidR="009E5A26">
          <w:t xml:space="preserve">ing </w:t>
        </w:r>
        <w:r w:rsidR="00CD622D">
          <w:t>native species</w:t>
        </w:r>
      </w:ins>
      <w:ins w:id="52" w:author="Kevin Nebiolo" w:date="2022-09-27T20:19:00Z">
        <w:r w:rsidR="00C4411A">
          <w:t xml:space="preserve"> </w:t>
        </w:r>
      </w:ins>
      <w:ins w:id="53" w:author="Kevin Nebiolo" w:date="2022-09-27T20:20:00Z">
        <w:r w:rsidR="000A7300">
          <w:t xml:space="preserve">at Townsend Dam </w:t>
        </w:r>
      </w:ins>
      <w:ins w:id="54" w:author="Kevin Nebiolo" w:date="2022-09-27T20:19:00Z">
        <w:r w:rsidR="00C4411A">
          <w:t>on th</w:t>
        </w:r>
      </w:ins>
      <w:ins w:id="55" w:author="Kevin Nebiolo" w:date="2022-09-27T20:20:00Z">
        <w:r w:rsidR="00C4411A">
          <w:t>e Beaver River</w:t>
        </w:r>
        <w:r w:rsidR="000A7300">
          <w:t>, a tributary to the Allegheny River in</w:t>
        </w:r>
      </w:ins>
      <w:ins w:id="56" w:author="Kevin Nebiolo" w:date="2022-09-27T20:21:00Z">
        <w:r w:rsidR="00CD622D">
          <w:t xml:space="preserve"> the state of</w:t>
        </w:r>
      </w:ins>
      <w:ins w:id="57" w:author="Kevin Nebiolo" w:date="2022-09-27T20:20:00Z">
        <w:r w:rsidR="000A7300">
          <w:t xml:space="preserve"> Pennsylvania, United States.  </w:t>
        </w:r>
      </w:ins>
      <w:ins w:id="58" w:author="Kevin Nebiolo" w:date="2022-09-27T20:22:00Z">
        <w:r w:rsidR="00B33B80">
          <w:t xml:space="preserve">The Townsend Dam was chosen because an entrainment study was conducted </w:t>
        </w:r>
        <w:r w:rsidR="00B12E87">
          <w:t xml:space="preserve">in 1992, which offers the ability to </w:t>
        </w:r>
      </w:ins>
      <w:ins w:id="59" w:author="Kevin Nebiolo" w:date="2022-09-27T20:23:00Z">
        <w:r w:rsidR="00B12E87">
          <w:t xml:space="preserve">validate the results of </w:t>
        </w:r>
        <w:r w:rsidR="001D0249">
          <w:t xml:space="preserve">the Monte Carlo simulation.  </w:t>
        </w:r>
      </w:ins>
      <w:del w:id="60" w:author="Kevin Nebiolo" w:date="2022-09-27T20:21:00Z">
        <w:r w:rsidR="00BF2C98" w:rsidDel="009E5A26">
          <w:delText>retrofitting</w:delText>
        </w:r>
        <w:r w:rsidDel="009E5A26">
          <w:delText xml:space="preserve"> </w:delText>
        </w:r>
        <w:r w:rsidR="00B95DE3" w:rsidDel="009E5A26">
          <w:delText xml:space="preserve">a system of </w:delText>
        </w:r>
        <w:r w:rsidR="00910981" w:rsidDel="009E5A26">
          <w:delText xml:space="preserve">navigational </w:delText>
        </w:r>
        <w:r w:rsidR="00B95DE3" w:rsidDel="009E5A26">
          <w:delText>locks and dams</w:delText>
        </w:r>
        <w:r w:rsidR="00A2521B" w:rsidDel="009E5A26">
          <w:delText xml:space="preserve"> </w:delText>
        </w:r>
        <w:r w:rsidR="00BF2C98" w:rsidDel="009E5A26">
          <w:delText>with</w:delText>
        </w:r>
        <w:r w:rsidR="00910981" w:rsidDel="009E5A26">
          <w:delText xml:space="preserve"> hydro</w:delText>
        </w:r>
        <w:r w:rsidR="00774BB1" w:rsidDel="009E5A26">
          <w:delText xml:space="preserve"> power</w:delText>
        </w:r>
        <w:r w:rsidR="00BF2C98" w:rsidDel="009E5A26">
          <w:delText xml:space="preserve"> generation</w:delText>
        </w:r>
        <w:r w:rsidR="00774BB1" w:rsidDel="009E5A26">
          <w:delText>.</w:delText>
        </w:r>
        <w:r w:rsidR="00A2521B" w:rsidDel="009E5A26">
          <w:delText xml:space="preserve">  </w:delText>
        </w:r>
        <w:r w:rsidR="00BF2C98" w:rsidDel="009E5A26">
          <w:delText>Retrofitting the</w:delText>
        </w:r>
        <w:r w:rsidR="00774BB1" w:rsidDel="009E5A26">
          <w:delText xml:space="preserve"> </w:delText>
        </w:r>
        <w:r w:rsidR="007B41FE" w:rsidDel="009E5A26">
          <w:delText>existing</w:delText>
        </w:r>
        <w:r w:rsidR="00774BB1" w:rsidDel="009E5A26">
          <w:delText xml:space="preserve"> dams </w:delText>
        </w:r>
        <w:r w:rsidR="00AF0B67" w:rsidDel="009E5A26">
          <w:delText>will</w:delText>
        </w:r>
        <w:r w:rsidR="000A58F9" w:rsidDel="009E5A26">
          <w:delText xml:space="preserve"> add a</w:delText>
        </w:r>
        <w:r w:rsidR="00562D13" w:rsidDel="009E5A26">
          <w:delText>n estimated</w:delText>
        </w:r>
        <w:r w:rsidR="000A58F9" w:rsidDel="009E5A26">
          <w:delText xml:space="preserve"> XX MW of clean</w:delText>
        </w:r>
        <w:r w:rsidR="00562D13" w:rsidDel="009E5A26">
          <w:delText xml:space="preserve"> and reliable</w:delText>
        </w:r>
        <w:r w:rsidR="000A58F9" w:rsidDel="009E5A26">
          <w:delText xml:space="preserve"> renewable energy to the </w:delText>
        </w:r>
        <w:r w:rsidR="00AF0B67" w:rsidDel="009E5A26">
          <w:delText xml:space="preserve">regional </w:delText>
        </w:r>
        <w:r w:rsidR="000A58F9" w:rsidDel="009E5A26">
          <w:delText xml:space="preserve">grid. </w:delText>
        </w:r>
        <w:r w:rsidR="00562D13" w:rsidDel="009E5A26">
          <w:delText xml:space="preserve">  </w:delText>
        </w:r>
        <w:r w:rsidR="005763CC" w:rsidDel="009E5A26">
          <w:delText>The</w:delText>
        </w:r>
        <w:r w:rsidR="0014311C" w:rsidDel="009E5A26">
          <w:delText xml:space="preserve"> operation of</w:delText>
        </w:r>
        <w:r w:rsidR="005763CC" w:rsidDel="009E5A26">
          <w:delText xml:space="preserve"> navigation </w:delText>
        </w:r>
        <w:r w:rsidR="0014311C" w:rsidDel="009E5A26">
          <w:delText>facilities</w:delText>
        </w:r>
        <w:r w:rsidR="006F48A3" w:rsidDel="009E5A26">
          <w:delText>,</w:delText>
        </w:r>
        <w:r w:rsidR="0014311C" w:rsidDel="009E5A26">
          <w:delText xml:space="preserve"> operated</w:delText>
        </w:r>
        <w:r w:rsidR="005763CC" w:rsidDel="009E5A26">
          <w:delText xml:space="preserve"> </w:delText>
        </w:r>
        <w:r w:rsidR="005F00D8" w:rsidDel="009E5A26">
          <w:delText>by the United States Army Corps of Engineers</w:delText>
        </w:r>
        <w:r w:rsidR="006F48A3" w:rsidDel="009E5A26">
          <w:delText>,</w:delText>
        </w:r>
        <w:r w:rsidR="005F00D8" w:rsidDel="009E5A26">
          <w:delText xml:space="preserve"> </w:delText>
        </w:r>
        <w:r w:rsidR="005763CC" w:rsidDel="009E5A26">
          <w:delText xml:space="preserve">will </w:delText>
        </w:r>
        <w:r w:rsidR="00562D13" w:rsidDel="009E5A26">
          <w:delText>remain unchanged</w:delText>
        </w:r>
        <w:r w:rsidR="006F48A3" w:rsidDel="009E5A26">
          <w:delText>.  H</w:delText>
        </w:r>
        <w:r w:rsidR="0014311C" w:rsidDel="009E5A26">
          <w:delText>owever</w:delText>
        </w:r>
        <w:r w:rsidR="006F48A3" w:rsidDel="009E5A26">
          <w:delText>,</w:delText>
        </w:r>
        <w:r w:rsidR="005F00D8" w:rsidDel="009E5A26">
          <w:delText xml:space="preserve"> </w:delText>
        </w:r>
        <w:r w:rsidR="002450FB" w:rsidDel="009E5A26">
          <w:delText xml:space="preserve">excess water that was once spilled </w:delText>
        </w:r>
        <w:r w:rsidR="000D003B" w:rsidDel="009E5A26">
          <w:delText>will be</w:delText>
        </w:r>
        <w:r w:rsidR="005F00D8" w:rsidDel="009E5A26">
          <w:delText xml:space="preserve"> route</w:delText>
        </w:r>
        <w:r w:rsidR="002450FB" w:rsidDel="009E5A26">
          <w:delText>d</w:delText>
        </w:r>
        <w:r w:rsidR="00303EB8" w:rsidDel="009E5A26">
          <w:delText xml:space="preserve"> </w:delText>
        </w:r>
        <w:r w:rsidR="005F00D8" w:rsidDel="009E5A26">
          <w:delText>through new powerhouses</w:delText>
        </w:r>
        <w:r w:rsidR="00171F37" w:rsidDel="009E5A26">
          <w:delText>.  Rerouting water through</w:delText>
        </w:r>
        <w:r w:rsidR="00F16A52" w:rsidDel="009E5A26">
          <w:delText xml:space="preserve"> the new powerhouses will impact</w:delText>
        </w:r>
        <w:r w:rsidR="00303EB8" w:rsidDel="009E5A26">
          <w:delText xml:space="preserve"> </w:delText>
        </w:r>
        <w:r w:rsidR="002450FB" w:rsidDel="009E5A26">
          <w:delText xml:space="preserve">fish </w:delText>
        </w:r>
        <w:r w:rsidR="00303EB8" w:rsidDel="009E5A26">
          <w:delText>species within the</w:delText>
        </w:r>
        <w:r w:rsidR="00FC6502" w:rsidDel="009E5A26">
          <w:delText xml:space="preserve"> Ohio River</w:delText>
        </w:r>
        <w:r w:rsidR="00303EB8" w:rsidDel="009E5A26">
          <w:delText xml:space="preserve"> watershed</w:delText>
        </w:r>
        <w:r w:rsidR="00FC6502" w:rsidDel="009E5A26">
          <w:delText xml:space="preserve"> and resource agencies have requested an assessment of </w:delText>
        </w:r>
        <w:r w:rsidR="00685BD4" w:rsidDel="009E5A26">
          <w:delText>cumulative impacts</w:delText>
        </w:r>
        <w:r w:rsidR="00DC439F" w:rsidDel="009E5A26">
          <w:delText xml:space="preserve">.  </w:delText>
        </w:r>
        <w:r w:rsidR="000D146C" w:rsidDel="009E5A26">
          <w:delText xml:space="preserve">  </w:delText>
        </w:r>
      </w:del>
      <w:r w:rsidR="007D2FA0">
        <w:t xml:space="preserve">Development of </w:t>
      </w:r>
      <w:del w:id="61" w:author="Kevin Nebiolo" w:date="2022-09-27T20:23:00Z">
        <w:r w:rsidR="007D2FA0" w:rsidDel="001D0249">
          <w:delText>an Entrainment Risk Assessment</w:delText>
        </w:r>
      </w:del>
      <w:ins w:id="62" w:author="Kevin Nebiolo" w:date="2022-09-27T20:23:00Z">
        <w:r w:rsidR="001D0249">
          <w:t>FERA</w:t>
        </w:r>
      </w:ins>
      <w:r w:rsidR="007D2FA0">
        <w:t xml:space="preserve"> is</w:t>
      </w:r>
      <w:r w:rsidR="00AB0F92">
        <w:t xml:space="preserve"> timely as the United States </w:t>
      </w:r>
      <w:r w:rsidR="00406EA0">
        <w:t xml:space="preserve">and other developed nations </w:t>
      </w:r>
      <w:r w:rsidR="00AB0F92">
        <w:t xml:space="preserve">transition away from fossil fuels </w:t>
      </w:r>
      <w:r w:rsidR="00497C50">
        <w:t xml:space="preserve">and </w:t>
      </w:r>
      <w:r w:rsidR="0089007A">
        <w:t xml:space="preserve">towards </w:t>
      </w:r>
      <w:r w:rsidR="00406EA0">
        <w:t>renewable energy</w:t>
      </w:r>
      <w:r w:rsidR="00AB0F92">
        <w:t xml:space="preserve">.  </w:t>
      </w:r>
      <w:r w:rsidR="00E15FC7">
        <w:t>T</w:t>
      </w:r>
      <w:r w:rsidR="00406EA0">
        <w:t>he</w:t>
      </w:r>
      <w:r w:rsidR="00E15FC7">
        <w:t xml:space="preserve">re are </w:t>
      </w:r>
      <w:r w:rsidR="00562C55">
        <w:t>many</w:t>
      </w:r>
      <w:r w:rsidR="00AB0F92">
        <w:t xml:space="preserve"> dams </w:t>
      </w:r>
      <w:r w:rsidR="00E15FC7">
        <w:t xml:space="preserve">East of the Mississippi in the United States </w:t>
      </w:r>
      <w:r w:rsidR="00AB0F92">
        <w:t xml:space="preserve">that can be retrofitted </w:t>
      </w:r>
      <w:r w:rsidR="0046769D">
        <w:t>with hydropower generation (cite NID)</w:t>
      </w:r>
      <w:r w:rsidR="00497C50">
        <w:t xml:space="preserve">; and the cumulative effects of fish entrainment </w:t>
      </w:r>
      <w:r w:rsidR="00FD4050">
        <w:t xml:space="preserve">will need to be assessed at </w:t>
      </w:r>
      <w:r w:rsidR="00E01DD1">
        <w:t>each</w:t>
      </w:r>
      <w:r w:rsidR="00FD4050">
        <w:t xml:space="preserve">.  </w:t>
      </w:r>
      <w:bookmarkStart w:id="63" w:name="_Toc86245744"/>
      <w:r w:rsidR="00D04B8E">
        <w:t xml:space="preserve">A transparent, repeatable, </w:t>
      </w:r>
      <w:r w:rsidR="001A2A92">
        <w:t>objective, and efficient method is needed.</w:t>
      </w:r>
    </w:p>
    <w:p w14:paraId="68B0C8BB" w14:textId="74F20482" w:rsidR="00491D2D" w:rsidRDefault="00491D2D" w:rsidP="00FD4050">
      <w:pPr>
        <w:pStyle w:val="Heading1"/>
      </w:pPr>
      <w:r>
        <w:t>Methods</w:t>
      </w:r>
      <w:bookmarkEnd w:id="63"/>
    </w:p>
    <w:p w14:paraId="5AAC56EB" w14:textId="474E74D6" w:rsidR="00491D2D" w:rsidRDefault="00424F98" w:rsidP="00EC7761">
      <w:pPr>
        <w:pStyle w:val="BodyText"/>
        <w:spacing w:line="480" w:lineRule="auto"/>
      </w:pPr>
      <w:del w:id="64" w:author="Kevin Nebiolo" w:date="2022-09-27T20:24:00Z">
        <w:r w:rsidDel="00752DF4">
          <w:delText>The</w:delText>
        </w:r>
        <w:r w:rsidR="004D750A" w:rsidRPr="004D750A" w:rsidDel="00752DF4">
          <w:delText xml:space="preserve"> Entrainment Risk Assessment (ERA)</w:delText>
        </w:r>
      </w:del>
      <w:ins w:id="65" w:author="Kevin Nebiolo" w:date="2022-09-27T20:24:00Z">
        <w:r w:rsidR="00752DF4">
          <w:t>FERA</w:t>
        </w:r>
      </w:ins>
      <w:r w:rsidR="004D750A" w:rsidRPr="004D750A">
        <w:t xml:space="preserve"> </w:t>
      </w:r>
      <w:r w:rsidR="009937FE">
        <w:t>consists of</w:t>
      </w:r>
      <w:r w:rsidR="004D750A" w:rsidRPr="004D750A">
        <w:t xml:space="preserve"> </w:t>
      </w:r>
      <w:r w:rsidR="009937FE">
        <w:t>two</w:t>
      </w:r>
      <w:r w:rsidR="004D750A" w:rsidRPr="004D750A">
        <w:t xml:space="preserve"> major components</w:t>
      </w:r>
      <w:r w:rsidR="00323BBE">
        <w:t>:</w:t>
      </w:r>
      <w:r w:rsidR="004D750A" w:rsidRPr="004D750A">
        <w:t xml:space="preserve"> (1) a</w:t>
      </w:r>
      <w:r w:rsidR="007D311D">
        <w:t xml:space="preserve"> </w:t>
      </w:r>
      <w:r w:rsidR="004D750A" w:rsidRPr="004D750A">
        <w:t xml:space="preserve">simulation model that estimates the number of fish entrained and the number of </w:t>
      </w:r>
      <w:r w:rsidR="00A1061B">
        <w:t xml:space="preserve">expected </w:t>
      </w:r>
      <w:r w:rsidR="004D750A" w:rsidRPr="004D750A">
        <w:t>mortalities</w:t>
      </w:r>
      <w:r w:rsidR="00F34243">
        <w:t xml:space="preserve"> that result from entrainment</w:t>
      </w:r>
      <w:r w:rsidR="00323BBE">
        <w:t>;</w:t>
      </w:r>
      <w:r w:rsidR="004D750A" w:rsidRPr="004D750A">
        <w:t xml:space="preserve"> and (2) an objective method of </w:t>
      </w:r>
      <w:r w:rsidR="00D9241F">
        <w:t>assessing</w:t>
      </w:r>
      <w:r w:rsidR="004D750A" w:rsidRPr="004D750A">
        <w:t xml:space="preserve"> </w:t>
      </w:r>
      <w:r w:rsidR="00A43746">
        <w:t xml:space="preserve">the resiliency of </w:t>
      </w:r>
      <w:r w:rsidR="00101414">
        <w:t xml:space="preserve">fish populations to the potential impact caused by entrainment.  </w:t>
      </w:r>
    </w:p>
    <w:p w14:paraId="02CE5F59" w14:textId="2AD182FD" w:rsidR="00342DDA" w:rsidRDefault="00342DDA" w:rsidP="00D61424">
      <w:pPr>
        <w:pStyle w:val="Heading2"/>
      </w:pPr>
      <w:r>
        <w:t>Study Area</w:t>
      </w:r>
    </w:p>
    <w:p w14:paraId="429ADF1B" w14:textId="77777777" w:rsidR="00342DDA" w:rsidRPr="00342DDA" w:rsidRDefault="00342DDA" w:rsidP="00342DDA"/>
    <w:p w14:paraId="13CE186D" w14:textId="56F78BB5" w:rsidR="00290DD5" w:rsidRDefault="00290DD5">
      <w:pPr>
        <w:pStyle w:val="Heading2"/>
      </w:pPr>
      <w:bookmarkStart w:id="66" w:name="_Toc86245745"/>
      <w:r>
        <w:lastRenderedPageBreak/>
        <w:t>Selection of Target Species</w:t>
      </w:r>
      <w:bookmarkEnd w:id="66"/>
    </w:p>
    <w:p w14:paraId="71B7894D" w14:textId="24E8D4FE" w:rsidR="00290DD5" w:rsidRDefault="00957267" w:rsidP="00EC7761">
      <w:pPr>
        <w:pStyle w:val="BodyText"/>
        <w:spacing w:line="480" w:lineRule="auto"/>
      </w:pPr>
      <w:r>
        <w:t>We selected t</w:t>
      </w:r>
      <w:r w:rsidR="007F46A2">
        <w:t>arget species based on the</w:t>
      </w:r>
      <w:r w:rsidR="00FA7156">
        <w:t>ir</w:t>
      </w:r>
      <w:r w:rsidR="00667B1B">
        <w:t xml:space="preserve"> relative</w:t>
      </w:r>
      <w:r w:rsidR="006A0BDD">
        <w:t xml:space="preserve"> </w:t>
      </w:r>
      <w:r w:rsidR="00FD23D2">
        <w:t>abunda</w:t>
      </w:r>
      <w:r w:rsidR="0006487E">
        <w:t>n</w:t>
      </w:r>
      <w:r w:rsidR="00FD23D2">
        <w:t>ce</w:t>
      </w:r>
      <w:r w:rsidR="006A0BDD">
        <w:t xml:space="preserve"> within the </w:t>
      </w:r>
      <w:r w:rsidR="0010372D">
        <w:t>project</w:t>
      </w:r>
      <w:r w:rsidR="007C2CCB">
        <w:t xml:space="preserve">, their recreational value, and/or their status as a species of concern. Further, target species were selected to </w:t>
      </w:r>
      <w:r w:rsidR="00625E10">
        <w:t>represent a diversity of fish families with a range of life-histor</w:t>
      </w:r>
      <w:r w:rsidR="00905856">
        <w:t>ies</w:t>
      </w:r>
      <w:r w:rsidR="00625E10">
        <w:t>, behavioral ecology, and habitat use</w:t>
      </w:r>
      <w:r w:rsidR="00905856">
        <w:t>s</w:t>
      </w:r>
      <w:r w:rsidR="00625E10">
        <w:t>.</w:t>
      </w:r>
      <w:r w:rsidR="00483348">
        <w:t xml:space="preserve"> The </w:t>
      </w:r>
      <w:r w:rsidR="005E7EF6">
        <w:t>26</w:t>
      </w:r>
      <w:r w:rsidR="00483348">
        <w:t xml:space="preserve"> target species </w:t>
      </w:r>
      <w:r w:rsidR="00C2342E">
        <w:t xml:space="preserve">selected </w:t>
      </w:r>
      <w:r w:rsidR="00041783">
        <w:t>include</w:t>
      </w:r>
      <w:r w:rsidR="00535BF8">
        <w:t xml:space="preserve">d </w:t>
      </w:r>
      <w:r w:rsidR="00B57C43">
        <w:t>members of</w:t>
      </w:r>
      <w:r w:rsidR="00041783">
        <w:t xml:space="preserve"> the </w:t>
      </w:r>
      <w:proofErr w:type="spellStart"/>
      <w:r w:rsidR="00041783">
        <w:t>Lepisosteidae</w:t>
      </w:r>
      <w:proofErr w:type="spellEnd"/>
      <w:r w:rsidR="00041783">
        <w:t xml:space="preserve"> (gars), </w:t>
      </w:r>
      <w:proofErr w:type="spellStart"/>
      <w:r w:rsidR="00041783">
        <w:t>Hiodontidae</w:t>
      </w:r>
      <w:proofErr w:type="spellEnd"/>
      <w:r w:rsidR="00041783">
        <w:t xml:space="preserve"> (mooneyes), </w:t>
      </w:r>
      <w:proofErr w:type="spellStart"/>
      <w:r w:rsidR="00041783">
        <w:t>Clupiedae</w:t>
      </w:r>
      <w:proofErr w:type="spellEnd"/>
      <w:r w:rsidR="00FA329B">
        <w:t xml:space="preserve"> (herrings), </w:t>
      </w:r>
      <w:proofErr w:type="spellStart"/>
      <w:r w:rsidR="00FA329B">
        <w:t>Cyprinidae</w:t>
      </w:r>
      <w:proofErr w:type="spellEnd"/>
      <w:r w:rsidR="00FA329B">
        <w:t xml:space="preserve"> (minnows)</w:t>
      </w:r>
      <w:r w:rsidR="00E92B94">
        <w:t xml:space="preserve">, Catostomidae (suckers), </w:t>
      </w:r>
      <w:proofErr w:type="spellStart"/>
      <w:r w:rsidR="00E92B94">
        <w:t>Ictaluridae</w:t>
      </w:r>
      <w:proofErr w:type="spellEnd"/>
      <w:r w:rsidR="00E92B94">
        <w:t xml:space="preserve"> (catfishes), </w:t>
      </w:r>
      <w:r w:rsidR="003B425F">
        <w:t>Atherin</w:t>
      </w:r>
      <w:r w:rsidR="00EF1305">
        <w:t>idae (silversides</w:t>
      </w:r>
      <w:r w:rsidR="00E92B94">
        <w:t>)</w:t>
      </w:r>
      <w:r w:rsidR="00EF1305">
        <w:t xml:space="preserve">, </w:t>
      </w:r>
      <w:proofErr w:type="spellStart"/>
      <w:r w:rsidR="00EF1305">
        <w:t>Moronidae</w:t>
      </w:r>
      <w:proofErr w:type="spellEnd"/>
      <w:r w:rsidR="00EF1305">
        <w:t xml:space="preserve"> (temperate basses)</w:t>
      </w:r>
      <w:r w:rsidR="001942B6">
        <w:t>, Centrarchidae (sunfishes and black basses)</w:t>
      </w:r>
      <w:r w:rsidR="00D66E31">
        <w:t xml:space="preserve">, </w:t>
      </w:r>
      <w:proofErr w:type="spellStart"/>
      <w:r w:rsidR="00D66E31">
        <w:t>Perchicae</w:t>
      </w:r>
      <w:proofErr w:type="spellEnd"/>
      <w:r w:rsidR="00D66E31">
        <w:t xml:space="preserve"> (perches), and </w:t>
      </w:r>
      <w:proofErr w:type="spellStart"/>
      <w:r w:rsidR="00D66E31">
        <w:t>Sciaenidae</w:t>
      </w:r>
      <w:proofErr w:type="spellEnd"/>
      <w:r w:rsidR="00D66E31">
        <w:t xml:space="preserve"> (drums)</w:t>
      </w:r>
      <w:r w:rsidR="00B57C43">
        <w:t xml:space="preserve"> families</w:t>
      </w:r>
      <w:r w:rsidR="003740F7">
        <w:t>.</w:t>
      </w:r>
      <w:r w:rsidR="00EE5C0C">
        <w:t xml:space="preserve"> The target species selected account for </w:t>
      </w:r>
      <w:r w:rsidR="008E6737">
        <w:t xml:space="preserve">the most abundant species in the Allegheny, </w:t>
      </w:r>
      <w:r w:rsidR="00EE5C0C">
        <w:t>Monongahela</w:t>
      </w:r>
      <w:r w:rsidR="008E6737">
        <w:t>, and Ohio r</w:t>
      </w:r>
      <w:r w:rsidR="00EE5C0C">
        <w:t>iver</w:t>
      </w:r>
      <w:r w:rsidR="008E6737">
        <w:t>s</w:t>
      </w:r>
      <w:r w:rsidR="00EE5C0C">
        <w:t xml:space="preserve"> based on </w:t>
      </w:r>
      <w:r w:rsidR="00933DE2">
        <w:t xml:space="preserve">available capture data from </w:t>
      </w:r>
      <w:r w:rsidR="00010DD7">
        <w:t xml:space="preserve">previously conducted surveys </w:t>
      </w:r>
      <w:r w:rsidR="0087211C">
        <w:t>sourced</w:t>
      </w:r>
      <w:r w:rsidR="00867291">
        <w:t xml:space="preserve"> by </w:t>
      </w:r>
      <w:r w:rsidR="00D86E3B">
        <w:t>Pennsylvania Fish and Boat Commission (PFBC</w:t>
      </w:r>
      <w:r w:rsidR="00EE5C0C">
        <w:t>)</w:t>
      </w:r>
      <w:r w:rsidR="00D86E3B">
        <w:t xml:space="preserve"> and</w:t>
      </w:r>
      <w:r w:rsidR="000E144B">
        <w:t xml:space="preserve"> Ohio River </w:t>
      </w:r>
      <w:r w:rsidR="00244D9A">
        <w:t xml:space="preserve">Valley Water Sanitation Commission </w:t>
      </w:r>
      <w:r w:rsidR="000E144B">
        <w:t>(ORSANCO)</w:t>
      </w:r>
      <w:r w:rsidR="00141C5F">
        <w:t xml:space="preserve"> database</w:t>
      </w:r>
      <w:r w:rsidR="00F260D5">
        <w:t>s</w:t>
      </w:r>
      <w:r w:rsidR="00EE5C0C">
        <w:t>.</w:t>
      </w:r>
    </w:p>
    <w:p w14:paraId="04982AAB" w14:textId="7776B328" w:rsidR="004F2AEE" w:rsidRPr="004F2AEE" w:rsidRDefault="004F2AEE">
      <w:pPr>
        <w:pStyle w:val="Heading2"/>
      </w:pPr>
      <w:bookmarkStart w:id="67" w:name="_Toc86245746"/>
      <w:r w:rsidRPr="004F2AEE">
        <w:t>Entrainment Simulation</w:t>
      </w:r>
      <w:bookmarkEnd w:id="67"/>
    </w:p>
    <w:p w14:paraId="59CD9E78" w14:textId="35F4A42B" w:rsidR="00587F21" w:rsidRDefault="001C0DFC" w:rsidP="00EC7761">
      <w:pPr>
        <w:pStyle w:val="BodyText"/>
        <w:spacing w:line="480" w:lineRule="auto"/>
      </w:pPr>
      <w:r>
        <w:t>We</w:t>
      </w:r>
      <w:r w:rsidR="00587F21">
        <w:t xml:space="preserve"> simulated entrainment mortality events with the open-source software package </w:t>
      </w:r>
      <w:proofErr w:type="spellStart"/>
      <w:r w:rsidR="00E872DB">
        <w:t>S</w:t>
      </w:r>
      <w:r w:rsidR="00587F21">
        <w:t>tryke</w:t>
      </w:r>
      <w:proofErr w:type="spellEnd"/>
      <w:r w:rsidR="00587F21">
        <w:rPr>
          <w:rStyle w:val="FootnoteReference"/>
        </w:rPr>
        <w:footnoteReference w:id="2"/>
      </w:r>
      <w:r w:rsidR="00587F21">
        <w:t xml:space="preserve">. </w:t>
      </w:r>
      <w:proofErr w:type="spellStart"/>
      <w:r w:rsidR="00587F21">
        <w:t>Stryke</w:t>
      </w:r>
      <w:proofErr w:type="spellEnd"/>
      <w:r w:rsidR="00587F21">
        <w:t xml:space="preserve"> </w:t>
      </w:r>
      <w:r>
        <w:t>uses</w:t>
      </w:r>
      <w:r w:rsidR="00587F21">
        <w:t xml:space="preserve"> an individual based model (IBM), which follows the fate of </w:t>
      </w:r>
      <w:r w:rsidR="00166A3A">
        <w:t xml:space="preserve">individual fish within </w:t>
      </w:r>
      <w:r w:rsidR="00587F21">
        <w:t xml:space="preserve">a population as they migrate past a hydroelectric project. </w:t>
      </w:r>
      <w:ins w:id="68" w:author="Kevin Nebiolo" w:date="2022-09-27T20:26:00Z">
        <w:r w:rsidR="00264C53">
          <w:t>Presence</w:t>
        </w:r>
        <w:r w:rsidR="00863EB2">
          <w:t xml:space="preserve">, magnitude, </w:t>
        </w:r>
      </w:ins>
      <w:del w:id="69" w:author="Kevin Nebiolo" w:date="2022-09-27T20:26:00Z">
        <w:r w:rsidR="00587F21" w:rsidDel="00863EB2">
          <w:delText>M</w:delText>
        </w:r>
      </w:del>
      <w:ins w:id="70" w:author="Kevin Nebiolo" w:date="2022-09-27T20:26:00Z">
        <w:r w:rsidR="00863EB2">
          <w:t>m</w:t>
        </w:r>
      </w:ins>
      <w:r w:rsidR="00587F21">
        <w:t xml:space="preserve">ovement and survival are simulated with Monte Carlo methods. The software is written </w:t>
      </w:r>
      <w:r w:rsidR="00587F21">
        <w:lastRenderedPageBreak/>
        <w:t xml:space="preserve">in Python 3.7.x and utilizes </w:t>
      </w:r>
      <w:proofErr w:type="spellStart"/>
      <w:r w:rsidR="00587F21">
        <w:t>Networkx</w:t>
      </w:r>
      <w:proofErr w:type="spellEnd"/>
      <w:r w:rsidR="00587F21">
        <w:rPr>
          <w:rStyle w:val="FootnoteReference"/>
        </w:rPr>
        <w:footnoteReference w:id="3"/>
      </w:r>
      <w:r w:rsidR="00587F21">
        <w:t xml:space="preserve"> to simulate routes of passage and </w:t>
      </w:r>
      <w:proofErr w:type="spellStart"/>
      <w:r w:rsidR="00587F21">
        <w:t>Numpy</w:t>
      </w:r>
      <w:proofErr w:type="spellEnd"/>
      <w:r w:rsidR="00587F21">
        <w:rPr>
          <w:rStyle w:val="FootnoteReference"/>
        </w:rPr>
        <w:footnoteReference w:id="4"/>
      </w:r>
      <w:r w:rsidR="00587F21">
        <w:t xml:space="preserve"> for pseudo-random probability distribution draws. Kleinschmidt has validated </w:t>
      </w:r>
      <w:proofErr w:type="spellStart"/>
      <w:r w:rsidR="00E872DB">
        <w:t>S</w:t>
      </w:r>
      <w:r w:rsidR="00587F21">
        <w:t>tryke</w:t>
      </w:r>
      <w:proofErr w:type="spellEnd"/>
      <w:r w:rsidR="00587F21">
        <w:t xml:space="preserve"> with the USFWS Turbine Blade Strike Model or TBSM</w:t>
      </w:r>
      <w:r w:rsidR="00587F21">
        <w:rPr>
          <w:rStyle w:val="FootnoteReference"/>
        </w:rPr>
        <w:footnoteReference w:id="5"/>
      </w:r>
      <w:ins w:id="71" w:author="Kevin Nebiolo" w:date="2022-09-27T20:26:00Z">
        <w:r w:rsidR="00863EB2">
          <w:t xml:space="preserve"> and </w:t>
        </w:r>
      </w:ins>
      <w:ins w:id="72" w:author="Kevin Nebiolo" w:date="2022-09-27T20:27:00Z">
        <w:r w:rsidR="00493FCE">
          <w:t>empirical data</w:t>
        </w:r>
      </w:ins>
      <w:r w:rsidR="00587F21">
        <w:t xml:space="preserve">. </w:t>
      </w:r>
      <w:del w:id="73" w:author="Kevin Nebiolo" w:date="2022-09-27T20:27:00Z">
        <w:r w:rsidR="00E872DB" w:rsidDel="004500C8">
          <w:delText>S</w:delText>
        </w:r>
        <w:r w:rsidR="00587F21" w:rsidDel="004500C8">
          <w:delText>tryke is scalable</w:delText>
        </w:r>
        <w:r w:rsidR="000D11F7" w:rsidDel="004500C8">
          <w:delText xml:space="preserve">, such that </w:delText>
        </w:r>
        <w:r w:rsidR="00587F21" w:rsidDel="004500C8">
          <w:delText>it is possible to model complex movement through multiple facilities</w:delText>
        </w:r>
        <w:r w:rsidR="00166A3A" w:rsidDel="004500C8">
          <w:delText xml:space="preserve"> and assess cumulative impacts</w:delText>
        </w:r>
        <w:r w:rsidR="00587F21" w:rsidDel="004500C8">
          <w:delText xml:space="preserve">. </w:delText>
        </w:r>
      </w:del>
    </w:p>
    <w:p w14:paraId="404544A6" w14:textId="06092895" w:rsidR="00587F21" w:rsidRDefault="00587F21" w:rsidP="00EC7761">
      <w:pPr>
        <w:pStyle w:val="BodyText"/>
        <w:spacing w:line="480" w:lineRule="auto"/>
      </w:pPr>
      <w:r>
        <w:t xml:space="preserve">Fish </w:t>
      </w:r>
      <w:r w:rsidR="005D07B6">
        <w:t>migrate</w:t>
      </w:r>
      <w:r>
        <w:t xml:space="preserve"> through a hydroelectric project where </w:t>
      </w:r>
      <w:r w:rsidR="008A6609">
        <w:t>passage</w:t>
      </w:r>
      <w:r>
        <w:t xml:space="preserve"> routes </w:t>
      </w:r>
      <w:r w:rsidR="00EE49A6">
        <w:t>can be</w:t>
      </w:r>
      <w:r>
        <w:t xml:space="preserve"> described with a network. </w:t>
      </w:r>
      <w:r w:rsidR="00F90243">
        <w:t xml:space="preserve">For this assessment, </w:t>
      </w:r>
      <w:r w:rsidR="009A3959">
        <w:t xml:space="preserve">we assume </w:t>
      </w:r>
      <w:r w:rsidR="00F90243">
        <w:t>s</w:t>
      </w:r>
      <w:r>
        <w:t>imulated fish</w:t>
      </w:r>
      <w:r w:rsidR="00515506">
        <w:t xml:space="preserve">es </w:t>
      </w:r>
      <w:r w:rsidR="00A3440D">
        <w:t>will move</w:t>
      </w:r>
      <w:r>
        <w:t xml:space="preserve"> downstream </w:t>
      </w:r>
      <w:r w:rsidR="00E57A7D">
        <w:t>as they approach the project</w:t>
      </w:r>
      <w:r>
        <w:t>. If fish survive their current node, they can move to the next one. If there is more than one node available at their current location, then Monte-Carlo role of the dice and</w:t>
      </w:r>
      <w:r>
        <w:rPr>
          <w:i/>
          <w:iCs/>
        </w:rPr>
        <w:t xml:space="preserve"> a </w:t>
      </w:r>
      <w:r w:rsidRPr="0033062D">
        <w:rPr>
          <w:i/>
          <w:iCs/>
        </w:rPr>
        <w:t>priori</w:t>
      </w:r>
      <w:r>
        <w:t xml:space="preserve"> determined transition probabilities control their movement. The simulation ends for a fish when it arrives at the last node in the network or dies.</w:t>
      </w:r>
    </w:p>
    <w:p w14:paraId="3C677317" w14:textId="686B0C8E" w:rsidR="00587F21" w:rsidRDefault="00587F21" w:rsidP="00EC7761">
      <w:pPr>
        <w:pStyle w:val="BodyText"/>
        <w:spacing w:line="480" w:lineRule="auto"/>
      </w:pPr>
      <w:r>
        <w:t xml:space="preserve">For fish passing via entrainment, individuals are exposed to turbine </w:t>
      </w:r>
      <w:r w:rsidR="00611F18">
        <w:t xml:space="preserve">blade </w:t>
      </w:r>
      <w:r>
        <w:t xml:space="preserve">strike, which is modeled with the Franke et al. (1997) equations. For fish that pass via passage structures or spill, mortality is assessed with a roll of the dice using survival metrics determined </w:t>
      </w:r>
      <w:r w:rsidRPr="002F2C82">
        <w:rPr>
          <w:i/>
          <w:iCs/>
        </w:rPr>
        <w:t>a priori</w:t>
      </w:r>
      <w:r>
        <w:t xml:space="preserve">, sourced from similar studies, or from expert opinion. The Franke et al. (1997) equations calculate the probability a fish of a given length will get struck by a turbine runner blade. With these equations, if we know how long a given fish is, the </w:t>
      </w:r>
      <w:r w:rsidR="0082550E">
        <w:t>amount</w:t>
      </w:r>
      <w:r>
        <w:t xml:space="preserve"> of </w:t>
      </w:r>
      <w:r w:rsidR="0082550E">
        <w:t>discharge</w:t>
      </w:r>
      <w:r>
        <w:t xml:space="preserve"> of through the turbine, the type of turbine, how many blades</w:t>
      </w:r>
      <w:r w:rsidR="0082550E">
        <w:t>,</w:t>
      </w:r>
      <w:r>
        <w:t xml:space="preserve"> and how fast it is rotating, </w:t>
      </w:r>
      <w:r w:rsidR="0082550E">
        <w:t xml:space="preserve">then </w:t>
      </w:r>
      <w:r>
        <w:t xml:space="preserve">we can calculate with certainty the probability of being struck. Therefore, </w:t>
      </w:r>
      <w:r>
        <w:lastRenderedPageBreak/>
        <w:t xml:space="preserve">the only morphometric parameter </w:t>
      </w:r>
      <w:r w:rsidR="005854DC">
        <w:t>needed</w:t>
      </w:r>
      <w:r>
        <w:t xml:space="preserve"> to assess blade strike is length</w:t>
      </w:r>
      <w:r w:rsidR="00613816">
        <w:t>.</w:t>
      </w:r>
      <w:r>
        <w:t xml:space="preserve"> </w:t>
      </w:r>
      <w:r w:rsidR="00613816">
        <w:t>A</w:t>
      </w:r>
      <w:r>
        <w:t>ll other</w:t>
      </w:r>
      <w:r w:rsidR="00613816">
        <w:t xml:space="preserve"> input</w:t>
      </w:r>
      <w:r>
        <w:t xml:space="preserve"> parameters are sourced from technical drawings of the facility.   </w:t>
      </w:r>
    </w:p>
    <w:p w14:paraId="67B70A93" w14:textId="111E19AB" w:rsidR="00587F21" w:rsidDel="00A97B6F" w:rsidRDefault="00587F21" w:rsidP="00A97B6F">
      <w:pPr>
        <w:pStyle w:val="Heading3"/>
        <w:rPr>
          <w:del w:id="74" w:author="Kevin Nebiolo" w:date="2022-09-27T20:29:00Z"/>
        </w:rPr>
        <w:pPrChange w:id="75" w:author="Kevin Nebiolo" w:date="2022-09-27T20:29:00Z">
          <w:pPr>
            <w:pStyle w:val="Heading3"/>
          </w:pPr>
        </w:pPrChange>
      </w:pPr>
      <w:bookmarkStart w:id="76" w:name="_Toc77155331"/>
      <w:bookmarkStart w:id="77" w:name="_Toc86245747"/>
      <w:del w:id="78" w:author="Kevin Nebiolo" w:date="2022-09-27T20:29:00Z">
        <w:r w:rsidDel="00A97B6F">
          <w:delText>Turbine Parameters</w:delText>
        </w:r>
        <w:bookmarkEnd w:id="76"/>
        <w:bookmarkEnd w:id="77"/>
      </w:del>
    </w:p>
    <w:p w14:paraId="741DA5B5" w14:textId="5C422439" w:rsidR="00587F21" w:rsidDel="00A97B6F" w:rsidRDefault="00587F21" w:rsidP="00A97B6F">
      <w:pPr>
        <w:pStyle w:val="Heading3"/>
        <w:rPr>
          <w:del w:id="79" w:author="Kevin Nebiolo" w:date="2022-09-27T20:29:00Z"/>
        </w:rPr>
        <w:pPrChange w:id="80" w:author="Kevin Nebiolo" w:date="2022-09-27T20:29:00Z">
          <w:pPr>
            <w:pStyle w:val="BodyText"/>
            <w:spacing w:line="480" w:lineRule="auto"/>
          </w:pPr>
        </w:pPrChange>
      </w:pPr>
      <w:del w:id="81" w:author="Kevin Nebiolo" w:date="2022-09-27T20:29:00Z">
        <w:r w:rsidRPr="00CE1ACE" w:rsidDel="00A97B6F">
          <w:delText xml:space="preserve">The blade strike models derived by Franke et al. (1997) require accurate measurements of a suite of turbine parameters. </w:delText>
        </w:r>
        <w:r w:rsidDel="00A97B6F">
          <w:delText>R</w:delText>
        </w:r>
        <w:r w:rsidRPr="00CE1ACE" w:rsidDel="00A97B6F">
          <w:delText>equire</w:delText>
        </w:r>
        <w:r w:rsidDel="00A97B6F">
          <w:delText>d inputs for t</w:delText>
        </w:r>
        <w:r w:rsidRPr="00CE1ACE" w:rsidDel="00A97B6F">
          <w:delText>he blade strike model</w:delText>
        </w:r>
        <w:r w:rsidDel="00A97B6F">
          <w:delText xml:space="preserve"> include</w:delText>
        </w:r>
        <w:r w:rsidRPr="00CE1ACE" w:rsidDel="00A97B6F">
          <w:delText xml:space="preserve"> rated turbine head (f</w:delText>
        </w:r>
        <w:r w:rsidR="0093770A" w:rsidDel="00A97B6F">
          <w:delText>ee</w:delText>
        </w:r>
        <w:r w:rsidRPr="00CE1ACE" w:rsidDel="00A97B6F">
          <w:delText>t</w:delText>
        </w:r>
        <w:r w:rsidR="00D7401A" w:rsidDel="00A97B6F">
          <w:delText xml:space="preserve"> [ft]</w:delText>
        </w:r>
        <w:r w:rsidRPr="00CE1ACE" w:rsidDel="00A97B6F">
          <w:delText>), estimated maximum discharge (</w:delText>
        </w:r>
        <w:r w:rsidR="0093770A" w:rsidDel="00A97B6F">
          <w:delText>cubic feet per second [</w:delText>
        </w:r>
        <w:r w:rsidRPr="00CE1ACE" w:rsidDel="00A97B6F">
          <w:delText>cfs</w:delText>
        </w:r>
        <w:r w:rsidR="0093770A" w:rsidDel="00A97B6F">
          <w:delText>]</w:delText>
        </w:r>
        <w:r w:rsidRPr="00CE1ACE" w:rsidDel="00A97B6F">
          <w:delText>), discharge at maximum efficiency (cfs), percent discharge at maximum efficiency, runner speed (</w:delText>
        </w:r>
        <w:r w:rsidDel="00A97B6F">
          <w:delText xml:space="preserve">rotations per minute, </w:delText>
        </w:r>
        <w:r w:rsidR="00403450" w:rsidDel="00A97B6F">
          <w:delText>[</w:delText>
        </w:r>
        <w:r w:rsidRPr="00CE1ACE" w:rsidDel="00A97B6F">
          <w:delText>rpm</w:delText>
        </w:r>
        <w:r w:rsidR="00403450" w:rsidDel="00A97B6F">
          <w:delText>]</w:delText>
        </w:r>
        <w:r w:rsidRPr="00CE1ACE" w:rsidDel="00A97B6F">
          <w:delText>), runner diameter (</w:delText>
        </w:r>
        <w:r w:rsidDel="00A97B6F">
          <w:delText>ft</w:delText>
        </w:r>
        <w:r w:rsidRPr="00CE1ACE" w:rsidDel="00A97B6F">
          <w:delText>), number of blades,</w:delText>
        </w:r>
        <w:r w:rsidDel="00A97B6F">
          <w:delText xml:space="preserve"> and</w:delText>
        </w:r>
        <w:r w:rsidRPr="00CE1ACE" w:rsidDel="00A97B6F">
          <w:delText xml:space="preserve"> turbine efficiency (nameplate). These parameters were used to develop an initial blade strike model </w:delText>
        </w:r>
        <w:r w:rsidDel="00A97B6F">
          <w:delText xml:space="preserve">at </w:delText>
        </w:r>
        <w:r w:rsidR="002B4F17" w:rsidDel="00A97B6F">
          <w:delText>the three</w:delText>
        </w:r>
        <w:r w:rsidR="00E44C55" w:rsidDel="00A97B6F">
          <w:delText xml:space="preserve"> </w:delText>
        </w:r>
        <w:r w:rsidR="002B4F17" w:rsidDel="00A97B6F">
          <w:delText>projects</w:delText>
        </w:r>
        <w:r w:rsidDel="00A97B6F">
          <w:delText xml:space="preserve"> (</w:delText>
        </w:r>
        <w:r w:rsidRPr="00416D9F" w:rsidDel="00A97B6F">
          <w:rPr>
            <w:highlight w:val="green"/>
          </w:rPr>
          <w:fldChar w:fldCharType="begin"/>
        </w:r>
        <w:r w:rsidDel="00A97B6F">
          <w:delInstrText xml:space="preserve"> REF _Ref77160652 \h  \* MERGEFORMAT </w:delInstrText>
        </w:r>
        <w:r w:rsidRPr="00416D9F" w:rsidDel="00A97B6F">
          <w:rPr>
            <w:highlight w:val="green"/>
          </w:rPr>
        </w:r>
        <w:r w:rsidRPr="00416D9F" w:rsidDel="00A97B6F">
          <w:rPr>
            <w:highlight w:val="green"/>
          </w:rPr>
          <w:fldChar w:fldCharType="separate"/>
        </w:r>
        <w:r w:rsidR="002778BB" w:rsidDel="00A97B6F">
          <w:delText xml:space="preserve">Table </w:delText>
        </w:r>
        <w:r w:rsidR="002778BB" w:rsidDel="00A97B6F">
          <w:rPr>
            <w:noProof/>
          </w:rPr>
          <w:delText>1</w:delText>
        </w:r>
        <w:r w:rsidRPr="00416D9F" w:rsidDel="00A97B6F">
          <w:rPr>
            <w:highlight w:val="green"/>
          </w:rPr>
          <w:fldChar w:fldCharType="end"/>
        </w:r>
        <w:r w:rsidDel="00A97B6F">
          <w:delText>) for</w:delText>
        </w:r>
        <w:r w:rsidRPr="00CE1ACE" w:rsidDel="00A97B6F">
          <w:delText xml:space="preserve"> </w:delText>
        </w:r>
        <w:r w:rsidDel="00A97B6F">
          <w:delText xml:space="preserve">the range of fish lengths </w:delText>
        </w:r>
        <w:r w:rsidR="00F94ABE" w:rsidDel="00A97B6F">
          <w:delText xml:space="preserve">sourced from the 1997 EPRI database. </w:delText>
        </w:r>
        <w:r w:rsidDel="00A97B6F">
          <w:delText xml:space="preserve">  </w:delText>
        </w:r>
      </w:del>
    </w:p>
    <w:p w14:paraId="383B2781" w14:textId="707494B7" w:rsidR="00F40011" w:rsidDel="00A97B6F" w:rsidRDefault="00F40011" w:rsidP="00A97B6F">
      <w:pPr>
        <w:pStyle w:val="Heading3"/>
        <w:rPr>
          <w:del w:id="82" w:author="Kevin Nebiolo" w:date="2022-09-27T20:29:00Z"/>
        </w:rPr>
        <w:pPrChange w:id="83" w:author="Kevin Nebiolo" w:date="2022-09-27T20:29:00Z">
          <w:pPr>
            <w:pStyle w:val="BodyText"/>
            <w:spacing w:line="480" w:lineRule="auto"/>
          </w:pPr>
        </w:pPrChange>
      </w:pPr>
    </w:p>
    <w:p w14:paraId="114DA65F" w14:textId="39F13A04" w:rsidR="00F40011" w:rsidDel="00A97B6F" w:rsidRDefault="00F40011" w:rsidP="00A97B6F">
      <w:pPr>
        <w:pStyle w:val="Heading3"/>
        <w:rPr>
          <w:del w:id="84" w:author="Kevin Nebiolo" w:date="2022-09-27T20:29:00Z"/>
        </w:rPr>
        <w:pPrChange w:id="85" w:author="Kevin Nebiolo" w:date="2022-09-27T20:29:00Z">
          <w:pPr>
            <w:pStyle w:val="BodyText"/>
            <w:spacing w:line="480" w:lineRule="auto"/>
          </w:pPr>
        </w:pPrChange>
      </w:pPr>
    </w:p>
    <w:p w14:paraId="731C8778" w14:textId="77777777" w:rsidR="00587F21" w:rsidRDefault="00587F21" w:rsidP="00A97B6F">
      <w:pPr>
        <w:pStyle w:val="Heading3"/>
      </w:pPr>
      <w:bookmarkStart w:id="86" w:name="_Toc77155332"/>
      <w:bookmarkStart w:id="87" w:name="_Toc86245748"/>
      <w:r>
        <w:t>Migratory Routes and Movement</w:t>
      </w:r>
      <w:bookmarkEnd w:id="86"/>
      <w:bookmarkEnd w:id="87"/>
    </w:p>
    <w:p w14:paraId="2885F5DD" w14:textId="2DAF4FFE" w:rsidR="00587F21" w:rsidRDefault="00335E97" w:rsidP="00EC7761">
      <w:pPr>
        <w:pStyle w:val="BodyText"/>
        <w:spacing w:line="480" w:lineRule="auto"/>
      </w:pPr>
      <w:r>
        <w:t>At</w:t>
      </w:r>
      <w:r w:rsidR="00587F21" w:rsidRPr="008C765D">
        <w:t xml:space="preserve"> hydroelectric facilit</w:t>
      </w:r>
      <w:r>
        <w:t>ies</w:t>
      </w:r>
      <w:r w:rsidR="00587F21" w:rsidRPr="008C765D">
        <w:t>, both obligate and opportunistic downstream migrants risk entrainment as they move downstream</w:t>
      </w:r>
      <w:r w:rsidR="00587F21">
        <w:t xml:space="preserve">. </w:t>
      </w:r>
      <w:r w:rsidR="00121A08">
        <w:t>For this assessment, f</w:t>
      </w:r>
      <w:r w:rsidR="00587F21" w:rsidRPr="008C765D">
        <w:t xml:space="preserve">ish </w:t>
      </w:r>
      <w:r w:rsidR="00587F21">
        <w:t xml:space="preserve">moving downstream </w:t>
      </w:r>
      <w:r w:rsidR="00587F21" w:rsidRPr="008C765D">
        <w:t>start in the forebay where they can either be entrained or pass via spill.</w:t>
      </w:r>
      <w:r w:rsidR="00587F21">
        <w:t xml:space="preserve"> </w:t>
      </w:r>
      <w:r w:rsidR="00587F21" w:rsidRPr="008C765D">
        <w:t>Survival is assessed at every node.</w:t>
      </w:r>
      <w:r w:rsidR="00587F21">
        <w:t xml:space="preserve"> </w:t>
      </w:r>
      <w:r w:rsidR="00587F21" w:rsidRPr="008C765D">
        <w:t>If a fish survives the passage state, they transition to the tailrace.</w:t>
      </w:r>
      <w:r w:rsidR="00587F21">
        <w:t xml:space="preserve"> </w:t>
      </w:r>
    </w:p>
    <w:p w14:paraId="3635EF16" w14:textId="77777777" w:rsidR="00587F21" w:rsidDel="00FB25B3" w:rsidRDefault="00587F21" w:rsidP="00A97B6F">
      <w:pPr>
        <w:pStyle w:val="Heading3"/>
        <w:rPr>
          <w:del w:id="88" w:author="Kevin Nebiolo" w:date="2022-09-13T20:45:00Z"/>
        </w:rPr>
        <w:pPrChange w:id="89" w:author="Kevin Nebiolo" w:date="2022-09-27T20:29:00Z">
          <w:pPr>
            <w:pStyle w:val="Heading3"/>
          </w:pPr>
        </w:pPrChange>
      </w:pPr>
      <w:bookmarkStart w:id="90" w:name="_Toc77155333"/>
      <w:bookmarkStart w:id="91" w:name="_Toc86245749"/>
      <w:r>
        <w:t>Node Survival</w:t>
      </w:r>
      <w:bookmarkEnd w:id="90"/>
      <w:bookmarkEnd w:id="91"/>
    </w:p>
    <w:p w14:paraId="31626E97" w14:textId="77777777" w:rsidR="00FB25B3" w:rsidRDefault="00FB25B3" w:rsidP="00A97B6F">
      <w:pPr>
        <w:pStyle w:val="Heading3"/>
        <w:rPr>
          <w:ins w:id="92" w:author="Kevin Nebiolo" w:date="2022-09-13T20:46:00Z"/>
        </w:rPr>
      </w:pPr>
    </w:p>
    <w:p w14:paraId="06670029" w14:textId="75073AA9" w:rsidR="00FB25B3" w:rsidRDefault="00587F21">
      <w:pPr>
        <w:pStyle w:val="BodyText"/>
        <w:rPr>
          <w:ins w:id="93" w:author="Kevin Nebiolo" w:date="2022-09-13T20:45:00Z"/>
        </w:rPr>
        <w:pPrChange w:id="94" w:author="Kevin Nebiolo" w:date="2022-09-13T20:46:00Z">
          <w:pPr>
            <w:pStyle w:val="Heading3"/>
          </w:pPr>
        </w:pPrChange>
      </w:pPr>
      <w:proofErr w:type="spellStart"/>
      <w:r>
        <w:t>Stryke</w:t>
      </w:r>
      <w:proofErr w:type="spellEnd"/>
      <w:r>
        <w:t xml:space="preserve"> assesses survival for individual fish at each node within the migratory network. </w:t>
      </w:r>
      <w:commentRangeStart w:id="95"/>
      <w:r>
        <w:t>For the forebay</w:t>
      </w:r>
      <w:r w:rsidR="006532F8">
        <w:t xml:space="preserve">, </w:t>
      </w:r>
      <w:r>
        <w:t>tailrace</w:t>
      </w:r>
      <w:r w:rsidR="006532F8">
        <w:t>, and river</w:t>
      </w:r>
      <w:r>
        <w:t xml:space="preserve"> nodes, the survival probability was assumed to be 1.0. Since we are not concerned with effects of migratory delay, like we would with an obligated anadromous fish (e.g., juvenile </w:t>
      </w:r>
      <w:proofErr w:type="spellStart"/>
      <w:r>
        <w:t>alosine</w:t>
      </w:r>
      <w:proofErr w:type="spellEnd"/>
      <w:r>
        <w:t xml:space="preserve">), we do not need to model natural mortality (e.g., predation). </w:t>
      </w:r>
      <w:commentRangeEnd w:id="95"/>
      <w:r w:rsidR="007345F7">
        <w:rPr>
          <w:rStyle w:val="CommentReference"/>
        </w:rPr>
        <w:commentReference w:id="95"/>
      </w:r>
      <w:r>
        <w:t xml:space="preserve">During times of high discharge, fish may spill over the dam. When a fish is entrained, survival at a turbine is assessed with the Franke et al. (1997) equations for </w:t>
      </w:r>
      <w:r w:rsidR="00F95DDE">
        <w:t>Kaplan</w:t>
      </w:r>
      <w:r>
        <w:t xml:space="preserve"> runners. </w:t>
      </w:r>
    </w:p>
    <w:p w14:paraId="4E21E3A0" w14:textId="3CEDB5DF" w:rsidR="00587F21" w:rsidRPr="00CE1ACE" w:rsidDel="002F7F0F" w:rsidRDefault="00587F21" w:rsidP="00A97B6F">
      <w:pPr>
        <w:pStyle w:val="Heading3"/>
        <w:rPr>
          <w:del w:id="96" w:author="Kevin Nebiolo" w:date="2022-09-13T20:44:00Z"/>
        </w:rPr>
        <w:pPrChange w:id="97" w:author="Kevin Nebiolo" w:date="2022-09-27T20:29:00Z">
          <w:pPr>
            <w:pStyle w:val="BodyText"/>
            <w:spacing w:line="480" w:lineRule="auto"/>
          </w:pPr>
        </w:pPrChange>
      </w:pPr>
      <w:del w:id="98" w:author="Kevin Nebiolo" w:date="2022-09-13T20:44:00Z">
        <w:r w:rsidRPr="00CE1ACE" w:rsidDel="002F7F0F">
          <w:delText>The first step calculate</w:delText>
        </w:r>
        <w:r w:rsidDel="002F7F0F">
          <w:delText>d</w:delText>
        </w:r>
        <w:r w:rsidRPr="00CE1ACE" w:rsidDel="002F7F0F">
          <w:delText xml:space="preserve"> the energy coefficient </w:delText>
        </w:r>
      </w:del>
      <m:oMath>
        <m:sSub>
          <m:sSubPr>
            <m:ctrlPr>
              <w:del w:id="99" w:author="Kevin Nebiolo" w:date="2022-09-13T20:44:00Z">
                <w:rPr>
                  <w:rFonts w:ascii="Cambria Math" w:hAnsi="Cambria Math"/>
                  <w:i/>
                </w:rPr>
              </w:del>
            </m:ctrlPr>
          </m:sSubPr>
          <m:e>
            <m:r>
              <w:del w:id="100" w:author="Kevin Nebiolo" w:date="2022-09-13T20:44:00Z">
                <m:rPr>
                  <m:sty m:val="bi"/>
                </m:rPr>
                <w:rPr>
                  <w:rFonts w:ascii="Cambria Math" w:hAnsi="Cambria Math"/>
                </w:rPr>
                <m:t>E</m:t>
              </w:del>
            </m:r>
          </m:e>
          <m:sub>
            <m:r>
              <w:del w:id="101" w:author="Kevin Nebiolo" w:date="2022-09-13T20:44:00Z">
                <m:rPr>
                  <m:sty m:val="bi"/>
                </m:rPr>
                <w:rPr>
                  <w:rFonts w:ascii="Cambria Math" w:hAnsi="Cambria Math"/>
                </w:rPr>
                <m:t>ωd</m:t>
              </w:del>
            </m:r>
          </m:sub>
        </m:sSub>
      </m:oMath>
      <w:del w:id="102" w:author="Kevin Nebiolo" w:date="2022-09-13T20:44:00Z">
        <w:r w:rsidRPr="00CE1ACE" w:rsidDel="002F7F0F">
          <w:delText xml:space="preserve"> </w:delText>
        </w:r>
        <w:r w:rsidDel="002F7F0F">
          <w:delText xml:space="preserve">and </w:delText>
        </w:r>
        <w:r w:rsidRPr="00CE1ACE" w:rsidDel="002F7F0F">
          <w:delText xml:space="preserve">is given with Equation </w:delText>
        </w:r>
        <w:r w:rsidDel="002F7F0F">
          <w:delText>1</w:delText>
        </w:r>
        <w:r w:rsidRPr="00CE1ACE" w:rsidDel="002F7F0F">
          <w:delText xml:space="preserve">: </w:delText>
        </w:r>
      </w:del>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435"/>
      </w:tblGrid>
      <w:tr w:rsidR="00587F21" w:rsidRPr="00CE1ACE" w:rsidDel="002F7F0F" w14:paraId="556FD660" w14:textId="6A05DB5B" w:rsidTr="00B379CA">
        <w:trPr>
          <w:del w:id="103" w:author="Kevin Nebiolo" w:date="2022-09-13T20:44:00Z"/>
        </w:trPr>
        <w:tc>
          <w:tcPr>
            <w:tcW w:w="8820" w:type="dxa"/>
            <w:hideMark/>
          </w:tcPr>
          <w:p w14:paraId="052659A7" w14:textId="539FB5A1" w:rsidR="00587F21" w:rsidRPr="00CE1ACE" w:rsidDel="002F7F0F" w:rsidRDefault="00CE27D9" w:rsidP="00A97B6F">
            <w:pPr>
              <w:pStyle w:val="Heading3"/>
              <w:rPr>
                <w:del w:id="104" w:author="Kevin Nebiolo" w:date="2022-09-13T20:44:00Z"/>
              </w:rPr>
              <w:pPrChange w:id="105" w:author="Kevin Nebiolo" w:date="2022-09-27T20:29:00Z">
                <w:pPr>
                  <w:spacing w:line="480" w:lineRule="auto"/>
                </w:pPr>
              </w:pPrChange>
            </w:pPr>
            <m:oMath>
              <m:sSub>
                <m:sSubPr>
                  <m:ctrlPr>
                    <w:del w:id="106" w:author="Kevin Nebiolo" w:date="2022-09-13T20:44:00Z">
                      <w:rPr>
                        <w:rFonts w:ascii="Cambria Math" w:hAnsi="Cambria Math"/>
                      </w:rPr>
                    </w:del>
                  </m:ctrlPr>
                </m:sSubPr>
                <m:e>
                  <m:r>
                    <w:del w:id="107" w:author="Kevin Nebiolo" w:date="2022-09-13T20:44:00Z">
                      <m:rPr>
                        <m:sty m:val="bi"/>
                      </m:rPr>
                      <w:rPr>
                        <w:rFonts w:ascii="Cambria Math" w:hAnsi="Cambria Math"/>
                      </w:rPr>
                      <m:t>E</m:t>
                    </w:del>
                  </m:r>
                </m:e>
                <m:sub>
                  <m:r>
                    <w:del w:id="108" w:author="Kevin Nebiolo" w:date="2022-09-13T20:44:00Z">
                      <m:rPr>
                        <m:sty m:val="bi"/>
                      </m:rPr>
                      <w:rPr>
                        <w:rFonts w:ascii="Cambria Math" w:hAnsi="Cambria Math"/>
                      </w:rPr>
                      <m:t>ωd</m:t>
                    </w:del>
                  </m:r>
                </m:sub>
              </m:sSub>
              <m:r>
                <w:del w:id="109" w:author="Kevin Nebiolo" w:date="2022-09-13T20:44:00Z">
                  <m:rPr>
                    <m:sty m:val="b"/>
                  </m:rPr>
                  <w:rPr>
                    <w:rFonts w:ascii="Cambria Math" w:hAnsi="Cambria Math"/>
                  </w:rPr>
                  <m:t>=</m:t>
                </w:del>
              </m:r>
              <m:f>
                <m:fPr>
                  <m:ctrlPr>
                    <w:del w:id="110" w:author="Kevin Nebiolo" w:date="2022-09-13T20:44:00Z">
                      <w:rPr>
                        <w:rFonts w:ascii="Cambria Math" w:hAnsi="Cambria Math"/>
                      </w:rPr>
                    </w:del>
                  </m:ctrlPr>
                </m:fPr>
                <m:num>
                  <m:r>
                    <w:del w:id="111" w:author="Kevin Nebiolo" w:date="2022-09-13T20:44:00Z">
                      <m:rPr>
                        <m:sty m:val="bi"/>
                      </m:rPr>
                      <w:rPr>
                        <w:rFonts w:ascii="Cambria Math" w:hAnsi="Cambria Math"/>
                      </w:rPr>
                      <m:t>gH</m:t>
                    </w:del>
                  </m:r>
                </m:num>
                <m:den>
                  <m:sSup>
                    <m:sSupPr>
                      <m:ctrlPr>
                        <w:del w:id="112" w:author="Kevin Nebiolo" w:date="2022-09-13T20:44:00Z">
                          <w:rPr>
                            <w:rFonts w:ascii="Cambria Math" w:hAnsi="Cambria Math"/>
                          </w:rPr>
                        </w:del>
                      </m:ctrlPr>
                    </m:sSupPr>
                    <m:e>
                      <m:d>
                        <m:dPr>
                          <m:ctrlPr>
                            <w:del w:id="113" w:author="Kevin Nebiolo" w:date="2022-09-13T20:44:00Z">
                              <w:rPr>
                                <w:rFonts w:ascii="Cambria Math" w:hAnsi="Cambria Math"/>
                              </w:rPr>
                            </w:del>
                          </m:ctrlPr>
                        </m:dPr>
                        <m:e>
                          <m:r>
                            <w:del w:id="114" w:author="Kevin Nebiolo" w:date="2022-09-13T20:44:00Z">
                              <m:rPr>
                                <m:sty m:val="bi"/>
                              </m:rPr>
                              <w:rPr>
                                <w:rFonts w:ascii="Cambria Math" w:hAnsi="Cambria Math"/>
                              </w:rPr>
                              <m:t>ωD</m:t>
                            </w:del>
                          </m:r>
                        </m:e>
                      </m:d>
                    </m:e>
                    <m:sup>
                      <m:r>
                        <w:del w:id="115" w:author="Kevin Nebiolo" w:date="2022-09-13T20:44:00Z">
                          <m:rPr>
                            <m:sty m:val="b"/>
                          </m:rPr>
                          <w:rPr>
                            <w:rFonts w:ascii="Cambria Math" w:hAnsi="Cambria Math"/>
                          </w:rPr>
                          <m:t>2</m:t>
                        </w:del>
                      </m:r>
                    </m:sup>
                  </m:sSup>
                </m:den>
              </m:f>
            </m:oMath>
          </w:p>
        </w:tc>
        <w:tc>
          <w:tcPr>
            <w:tcW w:w="540" w:type="dxa"/>
            <w:vAlign w:val="center"/>
            <w:hideMark/>
          </w:tcPr>
          <w:p w14:paraId="2B4A1E0E" w14:textId="10821900" w:rsidR="00587F21" w:rsidRPr="00CE1ACE" w:rsidDel="002F7F0F" w:rsidRDefault="00587F21" w:rsidP="00A97B6F">
            <w:pPr>
              <w:pStyle w:val="Heading3"/>
              <w:rPr>
                <w:del w:id="116" w:author="Kevin Nebiolo" w:date="2022-09-13T20:44:00Z"/>
              </w:rPr>
              <w:pPrChange w:id="117" w:author="Kevin Nebiolo" w:date="2022-09-27T20:29:00Z">
                <w:pPr>
                  <w:pStyle w:val="Caption"/>
                  <w:keepNext/>
                  <w:spacing w:line="480" w:lineRule="auto"/>
                </w:pPr>
              </w:pPrChange>
            </w:pPr>
            <w:del w:id="118" w:author="Kevin Nebiolo" w:date="2022-09-13T20:44:00Z">
              <w:r w:rsidDel="002F7F0F">
                <w:delText>1</w:delText>
              </w:r>
            </w:del>
          </w:p>
        </w:tc>
      </w:tr>
    </w:tbl>
    <w:p w14:paraId="3E80122B" w14:textId="47375BFC" w:rsidR="00587F21" w:rsidRPr="00CE1ACE" w:rsidDel="002F7F0F" w:rsidRDefault="00587F21" w:rsidP="00A97B6F">
      <w:pPr>
        <w:pStyle w:val="Heading3"/>
        <w:rPr>
          <w:del w:id="119" w:author="Kevin Nebiolo" w:date="2022-09-13T20:44:00Z"/>
        </w:rPr>
        <w:pPrChange w:id="120" w:author="Kevin Nebiolo" w:date="2022-09-27T20:29:00Z">
          <w:pPr>
            <w:pStyle w:val="BodyText"/>
            <w:spacing w:line="480" w:lineRule="auto"/>
          </w:pPr>
        </w:pPrChange>
      </w:pPr>
      <w:del w:id="121" w:author="Kevin Nebiolo" w:date="2022-09-13T20:44:00Z">
        <w:r w:rsidRPr="00CE1ACE" w:rsidDel="002F7F0F">
          <w:delText xml:space="preserve">where </w:delText>
        </w:r>
      </w:del>
      <m:oMath>
        <m:sSub>
          <m:sSubPr>
            <m:ctrlPr>
              <w:del w:id="122" w:author="Kevin Nebiolo" w:date="2022-09-13T20:44:00Z">
                <w:rPr>
                  <w:rFonts w:ascii="Cambria Math" w:hAnsi="Cambria Math"/>
                </w:rPr>
              </w:del>
            </m:ctrlPr>
          </m:sSubPr>
          <m:e>
            <m:r>
              <w:del w:id="123" w:author="Kevin Nebiolo" w:date="2022-09-13T20:44:00Z">
                <m:rPr>
                  <m:sty m:val="bi"/>
                </m:rPr>
                <w:rPr>
                  <w:rFonts w:ascii="Cambria Math" w:hAnsi="Cambria Math"/>
                </w:rPr>
                <m:t>E</m:t>
              </w:del>
            </m:r>
          </m:e>
          <m:sub>
            <m:r>
              <w:del w:id="124" w:author="Kevin Nebiolo" w:date="2022-09-13T20:44:00Z">
                <m:rPr>
                  <m:sty m:val="bi"/>
                </m:rPr>
                <w:rPr>
                  <w:rFonts w:ascii="Cambria Math" w:hAnsi="Cambria Math"/>
                </w:rPr>
                <m:t>ωd</m:t>
              </w:del>
            </m:r>
          </m:sub>
        </m:sSub>
      </m:oMath>
      <w:del w:id="125" w:author="Kevin Nebiolo" w:date="2022-09-13T20:44:00Z">
        <w:r w:rsidRPr="00CE1ACE" w:rsidDel="002F7F0F">
          <w:delText xml:space="preserve"> is the energy coefficient, </w:delText>
        </w:r>
      </w:del>
      <m:oMath>
        <m:r>
          <w:del w:id="126" w:author="Kevin Nebiolo" w:date="2022-09-13T20:44:00Z">
            <m:rPr>
              <m:sty m:val="bi"/>
            </m:rPr>
            <w:rPr>
              <w:rFonts w:ascii="Cambria Math" w:hAnsi="Cambria Math"/>
            </w:rPr>
            <m:t>g</m:t>
          </w:del>
        </m:r>
      </m:oMath>
      <w:del w:id="127" w:author="Kevin Nebiolo" w:date="2022-09-13T20:44:00Z">
        <w:r w:rsidRPr="00CE1ACE" w:rsidDel="002F7F0F">
          <w:delText xml:space="preserve"> is the acceleration due to gravity (</w:delText>
        </w:r>
      </w:del>
      <m:oMath>
        <m:r>
          <w:del w:id="128" w:author="Kevin Nebiolo" w:date="2022-09-13T20:44:00Z">
            <m:rPr>
              <m:sty m:val="bi"/>
            </m:rPr>
            <w:rPr>
              <w:rFonts w:ascii="Cambria Math" w:hAnsi="Cambria Math"/>
            </w:rPr>
            <m:t>ft</m:t>
          </w:del>
        </m:r>
        <m:r>
          <w:del w:id="129" w:author="Kevin Nebiolo" w:date="2022-09-13T20:44:00Z">
            <m:rPr>
              <m:sty m:val="b"/>
            </m:rPr>
            <w:rPr>
              <w:rFonts w:ascii="Cambria Math" w:hAnsi="Cambria Math"/>
            </w:rPr>
            <m:t>/</m:t>
          </w:del>
        </m:r>
        <m:sSup>
          <m:sSupPr>
            <m:ctrlPr>
              <w:del w:id="130" w:author="Kevin Nebiolo" w:date="2022-09-13T20:44:00Z">
                <w:rPr>
                  <w:rFonts w:ascii="Cambria Math" w:hAnsi="Cambria Math"/>
                </w:rPr>
              </w:del>
            </m:ctrlPr>
          </m:sSupPr>
          <m:e>
            <m:r>
              <w:del w:id="131" w:author="Kevin Nebiolo" w:date="2022-09-13T20:44:00Z">
                <m:rPr>
                  <m:sty m:val="bi"/>
                </m:rPr>
                <w:rPr>
                  <w:rFonts w:ascii="Cambria Math" w:hAnsi="Cambria Math"/>
                </w:rPr>
                <m:t>s</m:t>
              </w:del>
            </m:r>
          </m:e>
          <m:sup>
            <m:r>
              <w:del w:id="132" w:author="Kevin Nebiolo" w:date="2022-09-13T20:44:00Z">
                <m:rPr>
                  <m:sty m:val="b"/>
                </m:rPr>
                <w:rPr>
                  <w:rFonts w:ascii="Cambria Math" w:hAnsi="Cambria Math"/>
                </w:rPr>
                <m:t>2</m:t>
              </w:del>
            </m:r>
          </m:sup>
        </m:sSup>
      </m:oMath>
      <w:del w:id="133" w:author="Kevin Nebiolo" w:date="2022-09-13T20:44:00Z">
        <w:r w:rsidRPr="00CE1ACE" w:rsidDel="002F7F0F">
          <w:delText xml:space="preserve">), </w:delText>
        </w:r>
      </w:del>
      <m:oMath>
        <m:r>
          <w:del w:id="134" w:author="Kevin Nebiolo" w:date="2022-09-13T20:44:00Z">
            <m:rPr>
              <m:sty m:val="bi"/>
            </m:rPr>
            <w:rPr>
              <w:rFonts w:ascii="Cambria Math" w:hAnsi="Cambria Math"/>
            </w:rPr>
            <m:t>H</m:t>
          </w:del>
        </m:r>
      </m:oMath>
      <w:del w:id="135" w:author="Kevin Nebiolo" w:date="2022-09-13T20:44:00Z">
        <w:r w:rsidRPr="00CE1ACE" w:rsidDel="002F7F0F">
          <w:delText xml:space="preserve"> is the turbine net head (ft</w:delText>
        </w:r>
      </w:del>
      <m:oMath>
        <m:r>
          <w:del w:id="136" w:author="Kevin Nebiolo" w:date="2022-09-13T20:44:00Z">
            <m:rPr>
              <m:sty m:val="b"/>
            </m:rPr>
            <w:rPr>
              <w:rFonts w:ascii="Cambria Math" w:hAnsi="Cambria Math"/>
            </w:rPr>
            <m:t>)</m:t>
          </w:del>
        </m:r>
      </m:oMath>
      <w:del w:id="137" w:author="Kevin Nebiolo" w:date="2022-09-13T20:44:00Z">
        <w:r w:rsidRPr="00CE1ACE" w:rsidDel="002F7F0F">
          <w:delText xml:space="preserve">, </w:delText>
        </w:r>
      </w:del>
      <m:oMath>
        <m:r>
          <w:del w:id="138" w:author="Kevin Nebiolo" w:date="2022-09-13T20:44:00Z">
            <m:rPr>
              <m:sty m:val="bi"/>
            </m:rPr>
            <w:rPr>
              <w:rFonts w:ascii="Cambria Math" w:hAnsi="Cambria Math"/>
            </w:rPr>
            <m:t>ω</m:t>
          </w:del>
        </m:r>
      </m:oMath>
      <w:del w:id="139" w:author="Kevin Nebiolo" w:date="2022-09-13T20:44:00Z">
        <w:r w:rsidRPr="00CE1ACE" w:rsidDel="002F7F0F">
          <w:delText xml:space="preserve"> is the rotational speed of the runner (</w:delText>
        </w:r>
      </w:del>
      <m:oMath>
        <m:r>
          <w:del w:id="140" w:author="Kevin Nebiolo" w:date="2022-09-13T20:44:00Z">
            <m:rPr>
              <m:sty m:val="bi"/>
            </m:rPr>
            <w:rPr>
              <w:rFonts w:ascii="Cambria Math" w:hAnsi="Cambria Math"/>
            </w:rPr>
            <m:t>RPM</m:t>
          </w:del>
        </m:r>
        <m:r>
          <w:del w:id="141" w:author="Kevin Nebiolo" w:date="2022-09-13T20:44:00Z">
            <m:rPr>
              <m:sty m:val="b"/>
            </m:rPr>
            <w:rPr>
              <w:rFonts w:ascii="Cambria Math" w:hAnsi="Cambria Math"/>
            </w:rPr>
            <m:t>*2</m:t>
          </w:del>
        </m:r>
        <m:r>
          <w:del w:id="142" w:author="Kevin Nebiolo" w:date="2022-09-13T20:44:00Z">
            <m:rPr>
              <m:sty m:val="bi"/>
            </m:rPr>
            <w:rPr>
              <w:rFonts w:ascii="Cambria Math" w:hAnsi="Cambria Math"/>
            </w:rPr>
            <m:t>π</m:t>
          </w:del>
        </m:r>
        <m:r>
          <w:del w:id="143" w:author="Kevin Nebiolo" w:date="2022-09-13T20:44:00Z">
            <m:rPr>
              <m:sty m:val="b"/>
            </m:rPr>
            <w:rPr>
              <w:rFonts w:ascii="Cambria Math" w:hAnsi="Cambria Math"/>
            </w:rPr>
            <m:t>/60)</m:t>
          </w:del>
        </m:r>
      </m:oMath>
      <w:del w:id="144" w:author="Kevin Nebiolo" w:date="2022-09-13T20:44:00Z">
        <w:r w:rsidRPr="00CE1ACE" w:rsidDel="002F7F0F">
          <w:delText xml:space="preserve">, and </w:delText>
        </w:r>
      </w:del>
      <m:oMath>
        <m:r>
          <w:del w:id="145" w:author="Kevin Nebiolo" w:date="2022-09-13T20:44:00Z">
            <m:rPr>
              <m:sty m:val="bi"/>
            </m:rPr>
            <w:rPr>
              <w:rFonts w:ascii="Cambria Math" w:hAnsi="Cambria Math"/>
            </w:rPr>
            <m:t>D</m:t>
          </w:del>
        </m:r>
      </m:oMath>
      <w:del w:id="146" w:author="Kevin Nebiolo" w:date="2022-09-13T20:44:00Z">
        <w:r w:rsidRPr="00CE1ACE" w:rsidDel="002F7F0F">
          <w:delText xml:space="preserve"> is the diameter of the runner (ft). </w:delText>
        </w:r>
        <w:r w:rsidDel="002F7F0F">
          <w:delText>Next, we calculate the discharge coefficient</w:delText>
        </w:r>
        <w:r w:rsidRPr="00CE1ACE" w:rsidDel="002F7F0F">
          <w:delText xml:space="preserve"> (</w:delText>
        </w:r>
      </w:del>
      <m:oMath>
        <m:sSub>
          <m:sSubPr>
            <m:ctrlPr>
              <w:del w:id="147" w:author="Kevin Nebiolo" w:date="2022-09-13T20:44:00Z">
                <w:rPr>
                  <w:rFonts w:ascii="Cambria Math" w:hAnsi="Cambria Math"/>
                </w:rPr>
              </w:del>
            </m:ctrlPr>
          </m:sSubPr>
          <m:e>
            <m:r>
              <w:del w:id="148" w:author="Kevin Nebiolo" w:date="2022-09-13T20:44:00Z">
                <m:rPr>
                  <m:sty m:val="bi"/>
                </m:rPr>
                <w:rPr>
                  <w:rFonts w:ascii="Cambria Math" w:hAnsi="Cambria Math"/>
                </w:rPr>
                <m:t>Q</m:t>
              </w:del>
            </m:r>
          </m:e>
          <m:sub>
            <m:r>
              <w:del w:id="149" w:author="Kevin Nebiolo" w:date="2022-09-13T20:44:00Z">
                <m:rPr>
                  <m:sty m:val="bi"/>
                </m:rPr>
                <w:rPr>
                  <w:rFonts w:ascii="Cambria Math" w:hAnsi="Cambria Math"/>
                </w:rPr>
                <m:t>ωd</m:t>
              </w:del>
            </m:r>
          </m:sub>
        </m:sSub>
        <m:r>
          <w:del w:id="150" w:author="Kevin Nebiolo" w:date="2022-09-13T20:44:00Z">
            <m:rPr>
              <m:sty m:val="b"/>
            </m:rPr>
            <w:rPr>
              <w:rFonts w:ascii="Cambria Math" w:hAnsi="Cambria Math"/>
            </w:rPr>
            <m:t>)</m:t>
          </w:del>
        </m:r>
      </m:oMath>
      <w:del w:id="151" w:author="Kevin Nebiolo" w:date="2022-09-13T20:44:00Z">
        <w:r w:rsidRPr="00CE1ACE" w:rsidDel="002F7F0F">
          <w:delText xml:space="preserve"> with Equation </w:delText>
        </w:r>
        <w:r w:rsidDel="002F7F0F">
          <w:delText>2</w:delText>
        </w:r>
        <w:r w:rsidRPr="00CE1ACE" w:rsidDel="002F7F0F">
          <w:delText xml:space="preserve">: </w:delText>
        </w:r>
      </w:del>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5"/>
        <w:gridCol w:w="1435"/>
      </w:tblGrid>
      <w:tr w:rsidR="00AE7902" w:rsidRPr="00CE1ACE" w:rsidDel="002F7F0F" w14:paraId="71241873" w14:textId="77777777" w:rsidTr="00B379CA">
        <w:trPr>
          <w:del w:id="152" w:author="Kevin Nebiolo" w:date="2022-09-13T20:44:00Z"/>
        </w:trPr>
        <w:tc>
          <w:tcPr>
            <w:tcW w:w="8550" w:type="dxa"/>
            <w:hideMark/>
          </w:tcPr>
          <w:p w14:paraId="5245C7AC" w14:textId="3D65936C" w:rsidR="00587F21" w:rsidRPr="00CE1ACE" w:rsidDel="002F7F0F" w:rsidRDefault="00CE27D9" w:rsidP="00A97B6F">
            <w:pPr>
              <w:pStyle w:val="Heading3"/>
              <w:rPr>
                <w:del w:id="153" w:author="Kevin Nebiolo" w:date="2022-09-13T20:44:00Z"/>
              </w:rPr>
              <w:pPrChange w:id="154" w:author="Kevin Nebiolo" w:date="2022-09-27T20:29:00Z">
                <w:pPr>
                  <w:spacing w:line="480" w:lineRule="auto"/>
                </w:pPr>
              </w:pPrChange>
            </w:pPr>
            <m:oMath>
              <m:sSub>
                <m:sSubPr>
                  <m:ctrlPr>
                    <w:del w:id="155" w:author="Kevin Nebiolo" w:date="2022-09-13T20:44:00Z">
                      <w:rPr>
                        <w:rFonts w:ascii="Cambria Math" w:hAnsi="Cambria Math"/>
                      </w:rPr>
                    </w:del>
                  </m:ctrlPr>
                </m:sSubPr>
                <m:e>
                  <m:r>
                    <w:del w:id="156" w:author="Kevin Nebiolo" w:date="2022-09-13T20:44:00Z">
                      <m:rPr>
                        <m:sty m:val="bi"/>
                      </m:rPr>
                      <w:rPr>
                        <w:rFonts w:ascii="Cambria Math" w:hAnsi="Cambria Math"/>
                      </w:rPr>
                      <m:t>Q</m:t>
                    </w:del>
                  </m:r>
                </m:e>
                <m:sub>
                  <m:r>
                    <w:del w:id="157" w:author="Kevin Nebiolo" w:date="2022-09-13T20:44:00Z">
                      <m:rPr>
                        <m:sty m:val="bi"/>
                      </m:rPr>
                      <w:rPr>
                        <w:rFonts w:ascii="Cambria Math" w:hAnsi="Cambria Math"/>
                      </w:rPr>
                      <m:t>ωd</m:t>
                    </w:del>
                  </m:r>
                </m:sub>
              </m:sSub>
              <m:r>
                <w:del w:id="158" w:author="Kevin Nebiolo" w:date="2022-09-13T20:44:00Z">
                  <m:rPr>
                    <m:sty m:val="b"/>
                  </m:rPr>
                  <w:rPr>
                    <w:rFonts w:ascii="Cambria Math" w:hAnsi="Cambria Math"/>
                  </w:rPr>
                  <m:t>=</m:t>
                </w:del>
              </m:r>
              <m:f>
                <m:fPr>
                  <m:ctrlPr>
                    <w:del w:id="159" w:author="Kevin Nebiolo" w:date="2022-09-13T20:44:00Z">
                      <w:rPr>
                        <w:rFonts w:ascii="Cambria Math" w:hAnsi="Cambria Math"/>
                      </w:rPr>
                    </w:del>
                  </m:ctrlPr>
                </m:fPr>
                <m:num>
                  <m:r>
                    <w:del w:id="160" w:author="Kevin Nebiolo" w:date="2022-09-13T20:44:00Z">
                      <m:rPr>
                        <m:sty m:val="bi"/>
                      </m:rPr>
                      <w:rPr>
                        <w:rFonts w:ascii="Cambria Math" w:hAnsi="Cambria Math"/>
                      </w:rPr>
                      <m:t>Q</m:t>
                    </w:del>
                  </m:r>
                </m:num>
                <m:den>
                  <m:r>
                    <w:del w:id="161" w:author="Kevin Nebiolo" w:date="2022-09-13T20:44:00Z">
                      <m:rPr>
                        <m:sty m:val="bi"/>
                      </m:rPr>
                      <w:rPr>
                        <w:rFonts w:ascii="Cambria Math" w:hAnsi="Cambria Math"/>
                      </w:rPr>
                      <m:t>ω</m:t>
                    </w:del>
                  </m:r>
                  <m:sSup>
                    <m:sSupPr>
                      <m:ctrlPr>
                        <w:del w:id="162" w:author="Kevin Nebiolo" w:date="2022-09-13T20:44:00Z">
                          <w:rPr>
                            <w:rFonts w:ascii="Cambria Math" w:hAnsi="Cambria Math"/>
                          </w:rPr>
                        </w:del>
                      </m:ctrlPr>
                    </m:sSupPr>
                    <m:e>
                      <m:r>
                        <w:del w:id="163" w:author="Kevin Nebiolo" w:date="2022-09-13T20:44:00Z">
                          <m:rPr>
                            <m:sty m:val="bi"/>
                          </m:rPr>
                          <w:rPr>
                            <w:rFonts w:ascii="Cambria Math" w:hAnsi="Cambria Math"/>
                          </w:rPr>
                          <m:t>D</m:t>
                        </w:del>
                      </m:r>
                    </m:e>
                    <m:sup>
                      <m:r>
                        <w:del w:id="164" w:author="Kevin Nebiolo" w:date="2022-09-13T20:44:00Z">
                          <m:rPr>
                            <m:sty m:val="b"/>
                          </m:rPr>
                          <w:rPr>
                            <w:rFonts w:ascii="Cambria Math" w:hAnsi="Cambria Math"/>
                          </w:rPr>
                          <m:t>3</m:t>
                        </w:del>
                      </m:r>
                    </m:sup>
                  </m:sSup>
                </m:den>
              </m:f>
            </m:oMath>
          </w:p>
        </w:tc>
        <w:tc>
          <w:tcPr>
            <w:tcW w:w="900" w:type="dxa"/>
            <w:vAlign w:val="center"/>
            <w:hideMark/>
          </w:tcPr>
          <w:p w14:paraId="5A09F955" w14:textId="2541A32B" w:rsidR="00587F21" w:rsidRPr="00CE1ACE" w:rsidDel="002F7F0F" w:rsidRDefault="00587F21" w:rsidP="00A97B6F">
            <w:pPr>
              <w:pStyle w:val="Heading3"/>
              <w:rPr>
                <w:del w:id="165" w:author="Kevin Nebiolo" w:date="2022-09-13T20:44:00Z"/>
              </w:rPr>
              <w:pPrChange w:id="166" w:author="Kevin Nebiolo" w:date="2022-09-27T20:29:00Z">
                <w:pPr>
                  <w:pStyle w:val="Caption"/>
                  <w:keepNext/>
                  <w:spacing w:line="480" w:lineRule="auto"/>
                  <w:jc w:val="right"/>
                </w:pPr>
              </w:pPrChange>
            </w:pPr>
            <w:del w:id="167" w:author="Kevin Nebiolo" w:date="2022-09-13T20:44:00Z">
              <w:r w:rsidDel="002F7F0F">
                <w:delText>2</w:delText>
              </w:r>
            </w:del>
          </w:p>
        </w:tc>
      </w:tr>
    </w:tbl>
    <w:p w14:paraId="19B6F199" w14:textId="1E87D88C" w:rsidR="00587F21" w:rsidRPr="00CE1ACE" w:rsidDel="002F7F0F" w:rsidRDefault="00587F21" w:rsidP="00A97B6F">
      <w:pPr>
        <w:pStyle w:val="Heading3"/>
        <w:rPr>
          <w:del w:id="168" w:author="Kevin Nebiolo" w:date="2022-09-13T20:44:00Z"/>
        </w:rPr>
        <w:pPrChange w:id="169" w:author="Kevin Nebiolo" w:date="2022-09-27T20:29:00Z">
          <w:pPr>
            <w:spacing w:line="480" w:lineRule="auto"/>
          </w:pPr>
        </w:pPrChange>
      </w:pPr>
    </w:p>
    <w:p w14:paraId="0B854AB7" w14:textId="671B25CF" w:rsidR="00956257" w:rsidDel="002F7F0F" w:rsidRDefault="00587F21" w:rsidP="00A97B6F">
      <w:pPr>
        <w:pStyle w:val="Heading3"/>
        <w:rPr>
          <w:del w:id="170" w:author="Kevin Nebiolo" w:date="2022-09-13T20:44:00Z"/>
        </w:rPr>
        <w:pPrChange w:id="171" w:author="Kevin Nebiolo" w:date="2022-09-27T20:29:00Z">
          <w:pPr>
            <w:pStyle w:val="BodyText"/>
            <w:spacing w:line="480" w:lineRule="auto"/>
          </w:pPr>
        </w:pPrChange>
      </w:pPr>
      <w:del w:id="172" w:author="Kevin Nebiolo" w:date="2022-09-13T20:44:00Z">
        <w:r w:rsidRPr="00CE1ACE" w:rsidDel="002F7F0F">
          <w:delText xml:space="preserve">where </w:delText>
        </w:r>
      </w:del>
      <m:oMath>
        <m:sSup>
          <m:sSupPr>
            <m:ctrlPr>
              <w:del w:id="173" w:author="Kevin Nebiolo" w:date="2022-09-13T20:44:00Z">
                <w:rPr>
                  <w:rFonts w:ascii="Cambria Math" w:hAnsi="Cambria Math"/>
                </w:rPr>
              </w:del>
            </m:ctrlPr>
          </m:sSupPr>
          <m:e>
            <m:r>
              <w:del w:id="174" w:author="Kevin Nebiolo" w:date="2022-09-13T20:44:00Z">
                <m:rPr>
                  <m:sty m:val="bi"/>
                </m:rPr>
                <w:rPr>
                  <w:rFonts w:ascii="Cambria Math" w:hAnsi="Cambria Math"/>
                </w:rPr>
                <m:t>D</m:t>
              </w:del>
            </m:r>
          </m:e>
          <m:sup>
            <m:r>
              <w:del w:id="175" w:author="Kevin Nebiolo" w:date="2022-09-13T20:44:00Z">
                <m:rPr>
                  <m:sty m:val="b"/>
                </m:rPr>
                <w:rPr>
                  <w:rFonts w:ascii="Cambria Math" w:hAnsi="Cambria Math"/>
                </w:rPr>
                <m:t>3</m:t>
              </w:del>
            </m:r>
          </m:sup>
        </m:sSup>
      </m:oMath>
      <w:del w:id="176" w:author="Kevin Nebiolo" w:date="2022-09-13T20:44:00Z">
        <w:r w:rsidRPr="00CE1ACE" w:rsidDel="002F7F0F">
          <w:delText xml:space="preserve"> is the diameter (ft) of the runner cubed. </w:delText>
        </w:r>
        <w:r w:rsidR="00956257" w:rsidDel="002F7F0F">
          <w:delText xml:space="preserve">Then, we calculated the angle of absolute flow to axis of the rotation with Equation 4: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435"/>
      </w:tblGrid>
      <w:tr w:rsidR="00FB25B3" w:rsidDel="002F7F0F" w14:paraId="58EEB573" w14:textId="77777777" w:rsidTr="00DB54E0">
        <w:trPr>
          <w:del w:id="177" w:author="Kevin Nebiolo" w:date="2022-09-13T20:44:00Z"/>
        </w:trPr>
        <w:tc>
          <w:tcPr>
            <w:tcW w:w="9085" w:type="dxa"/>
          </w:tcPr>
          <w:p w14:paraId="13901750" w14:textId="2ED57DB6" w:rsidR="00956257" w:rsidDel="002F7F0F" w:rsidRDefault="00CE27D9" w:rsidP="00A97B6F">
            <w:pPr>
              <w:pStyle w:val="Heading3"/>
              <w:rPr>
                <w:del w:id="178" w:author="Kevin Nebiolo" w:date="2022-09-13T20:44:00Z"/>
              </w:rPr>
              <w:pPrChange w:id="179" w:author="Kevin Nebiolo" w:date="2022-09-27T20:29:00Z">
                <w:pPr>
                  <w:pStyle w:val="BodyText"/>
                  <w:spacing w:line="480" w:lineRule="auto"/>
                </w:pPr>
              </w:pPrChange>
            </w:pPr>
            <m:oMath>
              <m:sSub>
                <m:sSubPr>
                  <m:ctrlPr>
                    <w:del w:id="180" w:author="Kevin Nebiolo" w:date="2022-09-13T20:44:00Z">
                      <w:rPr>
                        <w:rFonts w:ascii="Cambria Math" w:hAnsi="Cambria Math"/>
                      </w:rPr>
                    </w:del>
                  </m:ctrlPr>
                </m:sSubPr>
                <m:e>
                  <m:r>
                    <w:del w:id="181" w:author="Kevin Nebiolo" w:date="2022-09-13T20:44:00Z">
                      <m:rPr>
                        <m:sty m:val="bi"/>
                      </m:rPr>
                      <w:rPr>
                        <w:rFonts w:ascii="Cambria Math" w:hAnsi="Cambria Math"/>
                      </w:rPr>
                      <m:t>α</m:t>
                    </w:del>
                  </m:r>
                </m:e>
                <m:sub>
                  <m:r>
                    <w:del w:id="182" w:author="Kevin Nebiolo" w:date="2022-09-13T20:44:00Z">
                      <m:rPr>
                        <m:sty m:val="bi"/>
                      </m:rPr>
                      <w:rPr>
                        <w:rFonts w:ascii="Cambria Math" w:hAnsi="Cambria Math"/>
                      </w:rPr>
                      <m:t>α</m:t>
                    </w:del>
                  </m:r>
                </m:sub>
              </m:sSub>
              <m:r>
                <w:del w:id="183" w:author="Kevin Nebiolo" w:date="2022-09-13T20:44:00Z">
                  <m:rPr>
                    <m:sty m:val="b"/>
                  </m:rPr>
                  <w:rPr>
                    <w:rFonts w:ascii="Cambria Math" w:hAnsi="Cambria Math"/>
                  </w:rPr>
                  <m:t>=</m:t>
                </w:del>
              </m:r>
              <m:sSup>
                <m:sSupPr>
                  <m:ctrlPr>
                    <w:del w:id="184" w:author="Kevin Nebiolo" w:date="2022-09-13T20:44:00Z">
                      <w:rPr>
                        <w:rFonts w:ascii="Cambria Math" w:hAnsi="Cambria Math"/>
                      </w:rPr>
                    </w:del>
                  </m:ctrlPr>
                </m:sSupPr>
                <m:e>
                  <m:r>
                    <w:del w:id="185" w:author="Kevin Nebiolo" w:date="2022-09-13T20:44:00Z">
                      <m:rPr>
                        <m:sty m:val="b"/>
                      </m:rPr>
                      <w:rPr>
                        <w:rFonts w:ascii="Cambria Math" w:hAnsi="Cambria Math"/>
                      </w:rPr>
                      <m:t>tan</m:t>
                    </w:del>
                  </m:r>
                </m:e>
                <m:sup>
                  <m:r>
                    <w:del w:id="186" w:author="Kevin Nebiolo" w:date="2022-09-13T20:44:00Z">
                      <m:rPr>
                        <m:sty m:val="b"/>
                      </m:rPr>
                      <w:rPr>
                        <w:rFonts w:ascii="Cambria Math" w:hAnsi="Cambria Math"/>
                      </w:rPr>
                      <m:t>-</m:t>
                    </w:del>
                  </m:r>
                  <m:r>
                    <w:del w:id="187" w:author="Kevin Nebiolo" w:date="2022-09-13T20:44:00Z">
                      <m:rPr>
                        <m:sty m:val="b"/>
                      </m:rPr>
                      <w:rPr>
                        <w:rFonts w:ascii="Cambria Math" w:hAnsi="Cambria Math"/>
                      </w:rPr>
                      <m:t>1</m:t>
                    </w:del>
                  </m:r>
                </m:sup>
              </m:sSup>
              <m:d>
                <m:dPr>
                  <m:ctrlPr>
                    <w:del w:id="188" w:author="Kevin Nebiolo" w:date="2022-09-13T20:44:00Z">
                      <w:rPr>
                        <w:rFonts w:ascii="Cambria Math" w:hAnsi="Cambria Math"/>
                      </w:rPr>
                    </w:del>
                  </m:ctrlPr>
                </m:dPr>
                <m:e>
                  <m:f>
                    <m:fPr>
                      <m:ctrlPr>
                        <w:del w:id="189" w:author="Kevin Nebiolo" w:date="2022-09-13T20:44:00Z">
                          <w:rPr>
                            <w:rFonts w:ascii="Cambria Math" w:hAnsi="Cambria Math"/>
                          </w:rPr>
                        </w:del>
                      </m:ctrlPr>
                    </m:fPr>
                    <m:num>
                      <m:f>
                        <m:fPr>
                          <m:type m:val="skw"/>
                          <m:ctrlPr>
                            <w:del w:id="190" w:author="Kevin Nebiolo" w:date="2022-09-13T20:44:00Z">
                              <w:rPr>
                                <w:rFonts w:ascii="Cambria Math" w:hAnsi="Cambria Math"/>
                              </w:rPr>
                            </w:del>
                          </m:ctrlPr>
                        </m:fPr>
                        <m:num>
                          <m:r>
                            <w:del w:id="191" w:author="Kevin Nebiolo" w:date="2022-09-13T20:44:00Z">
                              <m:rPr>
                                <m:sty m:val="bi"/>
                              </m:rPr>
                              <w:rPr>
                                <w:rFonts w:ascii="Cambria Math" w:hAnsi="Cambria Math"/>
                              </w:rPr>
                              <m:t>π</m:t>
                            </w:del>
                          </m:r>
                        </m:num>
                        <m:den>
                          <m:r>
                            <w:del w:id="192" w:author="Kevin Nebiolo" w:date="2022-09-13T20:44:00Z">
                              <m:rPr>
                                <m:sty m:val="b"/>
                              </m:rPr>
                              <w:rPr>
                                <w:rFonts w:ascii="Cambria Math" w:hAnsi="Cambria Math"/>
                              </w:rPr>
                              <m:t>2</m:t>
                            </w:del>
                          </m:r>
                        </m:den>
                      </m:f>
                      <m:sSub>
                        <m:sSubPr>
                          <m:ctrlPr>
                            <w:del w:id="193" w:author="Kevin Nebiolo" w:date="2022-09-13T20:44:00Z">
                              <w:rPr>
                                <w:rFonts w:ascii="Cambria Math" w:hAnsi="Cambria Math"/>
                              </w:rPr>
                            </w:del>
                          </m:ctrlPr>
                        </m:sSubPr>
                        <m:e>
                          <m:r>
                            <w:del w:id="194" w:author="Kevin Nebiolo" w:date="2022-09-13T20:44:00Z">
                              <m:rPr>
                                <m:sty m:val="bi"/>
                              </m:rPr>
                              <w:rPr>
                                <w:rFonts w:ascii="Cambria Math" w:hAnsi="Cambria Math"/>
                              </w:rPr>
                              <m:t>E</m:t>
                            </w:del>
                          </m:r>
                        </m:e>
                        <m:sub>
                          <m:r>
                            <w:del w:id="195" w:author="Kevin Nebiolo" w:date="2022-09-13T20:44:00Z">
                              <m:rPr>
                                <m:sty m:val="bi"/>
                              </m:rPr>
                              <w:rPr>
                                <w:rFonts w:ascii="Cambria Math" w:hAnsi="Cambria Math"/>
                              </w:rPr>
                              <m:t>ωd</m:t>
                            </w:del>
                          </m:r>
                        </m:sub>
                      </m:sSub>
                      <m:r>
                        <w:del w:id="196" w:author="Kevin Nebiolo" w:date="2022-09-13T20:44:00Z">
                          <m:rPr>
                            <m:sty m:val="b"/>
                          </m:rPr>
                          <w:rPr>
                            <w:rFonts w:ascii="Cambria Math" w:hAnsi="Cambria Math"/>
                          </w:rPr>
                          <m:t xml:space="preserve"> </m:t>
                        </w:del>
                      </m:r>
                      <m:r>
                        <w:del w:id="197" w:author="Kevin Nebiolo" w:date="2022-09-13T20:44:00Z">
                          <m:rPr>
                            <m:sty m:val="bi"/>
                          </m:rPr>
                          <w:rPr>
                            <w:rFonts w:ascii="Cambria Math" w:hAnsi="Cambria Math"/>
                          </w:rPr>
                          <m:t>η</m:t>
                        </w:del>
                      </m:r>
                    </m:num>
                    <m:den>
                      <m:sSub>
                        <m:sSubPr>
                          <m:ctrlPr>
                            <w:del w:id="198" w:author="Kevin Nebiolo" w:date="2022-09-13T20:44:00Z">
                              <w:rPr>
                                <w:rFonts w:ascii="Cambria Math" w:hAnsi="Cambria Math" w:cs="Times New Roman"/>
                              </w:rPr>
                            </w:del>
                          </m:ctrlPr>
                        </m:sSubPr>
                        <m:e>
                          <m:r>
                            <w:del w:id="199" w:author="Kevin Nebiolo" w:date="2022-09-13T20:44:00Z">
                              <m:rPr>
                                <m:sty m:val="bi"/>
                              </m:rPr>
                              <w:rPr>
                                <w:rFonts w:ascii="Cambria Math" w:hAnsi="Cambria Math"/>
                              </w:rPr>
                              <m:t>Q</m:t>
                            </w:del>
                          </m:r>
                        </m:e>
                        <m:sub>
                          <m:r>
                            <w:del w:id="200" w:author="Kevin Nebiolo" w:date="2022-09-13T20:44:00Z">
                              <m:rPr>
                                <m:sty m:val="bi"/>
                              </m:rPr>
                              <w:rPr>
                                <w:rFonts w:ascii="Cambria Math" w:hAnsi="Cambria Math"/>
                              </w:rPr>
                              <m:t>ωd</m:t>
                            </w:del>
                          </m:r>
                        </m:sub>
                      </m:sSub>
                      <m:r>
                        <w:del w:id="201" w:author="Kevin Nebiolo" w:date="2022-09-13T20:44:00Z">
                          <m:rPr>
                            <m:sty m:val="b"/>
                          </m:rPr>
                          <w:rPr>
                            <w:rFonts w:ascii="Cambria Math" w:hAnsi="Cambria Math" w:cs="Times New Roman"/>
                          </w:rPr>
                          <m:t xml:space="preserve"> </m:t>
                        </w:del>
                      </m:r>
                      <m:f>
                        <m:fPr>
                          <m:type m:val="skw"/>
                          <m:ctrlPr>
                            <w:del w:id="202" w:author="Kevin Nebiolo" w:date="2022-09-13T20:44:00Z">
                              <w:rPr>
                                <w:rFonts w:ascii="Cambria Math" w:hAnsi="Cambria Math" w:cs="Times New Roman"/>
                              </w:rPr>
                            </w:del>
                          </m:ctrlPr>
                        </m:fPr>
                        <m:num>
                          <m:r>
                            <w:del w:id="203" w:author="Kevin Nebiolo" w:date="2022-09-13T20:44:00Z">
                              <m:rPr>
                                <m:sty m:val="bi"/>
                              </m:rPr>
                              <w:rPr>
                                <w:rFonts w:ascii="Cambria Math" w:hAnsi="Cambria Math" w:cs="Times New Roman"/>
                              </w:rPr>
                              <m:t>r</m:t>
                            </w:del>
                          </m:r>
                        </m:num>
                        <m:den>
                          <m:r>
                            <w:del w:id="204" w:author="Kevin Nebiolo" w:date="2022-09-13T20:44:00Z">
                              <m:rPr>
                                <m:sty m:val="bi"/>
                              </m:rPr>
                              <w:rPr>
                                <w:rFonts w:ascii="Cambria Math" w:hAnsi="Cambria Math" w:cs="Times New Roman"/>
                              </w:rPr>
                              <m:t>R</m:t>
                            </w:del>
                          </m:r>
                        </m:den>
                      </m:f>
                    </m:den>
                  </m:f>
                </m:e>
              </m:d>
            </m:oMath>
          </w:p>
        </w:tc>
        <w:tc>
          <w:tcPr>
            <w:tcW w:w="265" w:type="dxa"/>
          </w:tcPr>
          <w:p w14:paraId="19DB20D2" w14:textId="1183A4FC" w:rsidR="00956257" w:rsidDel="002F7F0F" w:rsidRDefault="00E00245" w:rsidP="00A97B6F">
            <w:pPr>
              <w:pStyle w:val="Heading3"/>
              <w:rPr>
                <w:del w:id="205" w:author="Kevin Nebiolo" w:date="2022-09-13T20:44:00Z"/>
              </w:rPr>
              <w:pPrChange w:id="206" w:author="Kevin Nebiolo" w:date="2022-09-27T20:29:00Z">
                <w:pPr>
                  <w:pStyle w:val="Caption"/>
                  <w:keepNext/>
                  <w:spacing w:line="480" w:lineRule="auto"/>
                  <w:jc w:val="both"/>
                </w:pPr>
              </w:pPrChange>
            </w:pPr>
            <w:del w:id="207" w:author="Kevin Nebiolo" w:date="2022-09-13T20:44:00Z">
              <w:r w:rsidDel="002F7F0F">
                <w:delText>3</w:delText>
              </w:r>
            </w:del>
          </w:p>
          <w:p w14:paraId="0686DA14" w14:textId="025D0568" w:rsidR="00956257" w:rsidDel="002F7F0F" w:rsidRDefault="00956257" w:rsidP="00A97B6F">
            <w:pPr>
              <w:pStyle w:val="Heading3"/>
              <w:rPr>
                <w:del w:id="208" w:author="Kevin Nebiolo" w:date="2022-09-13T20:44:00Z"/>
              </w:rPr>
              <w:pPrChange w:id="209" w:author="Kevin Nebiolo" w:date="2022-09-27T20:29:00Z">
                <w:pPr>
                  <w:pStyle w:val="BodyText"/>
                  <w:spacing w:line="480" w:lineRule="auto"/>
                </w:pPr>
              </w:pPrChange>
            </w:pPr>
          </w:p>
        </w:tc>
      </w:tr>
    </w:tbl>
    <w:p w14:paraId="220E99A3" w14:textId="7FC41128" w:rsidR="00587F21" w:rsidRPr="00CE1ACE" w:rsidDel="002F7F0F" w:rsidRDefault="00587F21" w:rsidP="00A97B6F">
      <w:pPr>
        <w:pStyle w:val="Heading3"/>
        <w:rPr>
          <w:del w:id="210" w:author="Kevin Nebiolo" w:date="2022-09-13T20:44:00Z"/>
        </w:rPr>
        <w:pPrChange w:id="211" w:author="Kevin Nebiolo" w:date="2022-09-27T20:29:00Z">
          <w:pPr>
            <w:pStyle w:val="BodyText"/>
            <w:spacing w:line="480" w:lineRule="auto"/>
          </w:pPr>
        </w:pPrChange>
      </w:pPr>
      <w:del w:id="212" w:author="Kevin Nebiolo" w:date="2022-09-13T20:44:00Z">
        <w:r w:rsidRPr="00CE1ACE" w:rsidDel="002F7F0F">
          <w:delText>where</w:delText>
        </w:r>
        <w:r w:rsidR="00956257" w:rsidDel="002F7F0F">
          <w:delText xml:space="preserve">: </w:delText>
        </w:r>
      </w:del>
      <m:oMath>
        <m:f>
          <m:fPr>
            <m:ctrlPr>
              <w:del w:id="213" w:author="Kevin Nebiolo" w:date="2022-09-13T20:44:00Z">
                <w:rPr>
                  <w:rFonts w:ascii="Cambria Math" w:hAnsi="Cambria Math" w:cs="Times New Roman"/>
                </w:rPr>
              </w:del>
            </m:ctrlPr>
          </m:fPr>
          <m:num>
            <m:r>
              <w:del w:id="214" w:author="Kevin Nebiolo" w:date="2022-09-13T20:44:00Z">
                <m:rPr>
                  <m:sty m:val="bi"/>
                </m:rPr>
                <w:rPr>
                  <w:rFonts w:ascii="Cambria Math" w:hAnsi="Cambria Math"/>
                </w:rPr>
                <m:t>r</m:t>
              </w:del>
            </m:r>
          </m:num>
          <m:den>
            <m:r>
              <w:del w:id="215" w:author="Kevin Nebiolo" w:date="2022-09-13T20:44:00Z">
                <m:rPr>
                  <m:sty m:val="bi"/>
                </m:rPr>
                <w:rPr>
                  <w:rFonts w:ascii="Cambria Math" w:hAnsi="Cambria Math"/>
                </w:rPr>
                <m:t>R</m:t>
              </w:del>
            </m:r>
          </m:den>
        </m:f>
      </m:oMath>
      <w:del w:id="216" w:author="Kevin Nebiolo" w:date="2022-09-13T20:44:00Z">
        <w:r w:rsidRPr="00CE1ACE" w:rsidDel="002F7F0F">
          <w:delText xml:space="preserve"> is the</w:delText>
        </w:r>
        <w:r w:rsidDel="002F7F0F">
          <w:delText xml:space="preserve"> radius</w:delText>
        </w:r>
        <w:r w:rsidRPr="00CE1ACE" w:rsidDel="002F7F0F">
          <w:delText xml:space="preserve"> ratio</w:delText>
        </w:r>
        <w:r w:rsidDel="002F7F0F">
          <w:delText xml:space="preserve">, or where along the radius of the turbine runner struck the fish. Stryke simulates the radius ratio with a draw from a uniform probability between 0.3 and 1.0. </w:delText>
        </w:r>
        <w:r w:rsidRPr="00CE1ACE" w:rsidDel="002F7F0F">
          <w:delText xml:space="preserve">Finally, the probability of mortality from blade strike </w:delText>
        </w:r>
      </w:del>
      <m:oMath>
        <m:sSup>
          <m:sSupPr>
            <m:ctrlPr>
              <w:del w:id="217" w:author="Kevin Nebiolo" w:date="2022-09-13T20:44:00Z">
                <w:rPr>
                  <w:rFonts w:ascii="Cambria Math" w:hAnsi="Cambria Math"/>
                </w:rPr>
              </w:del>
            </m:ctrlPr>
          </m:sSupPr>
          <m:e>
            <m:r>
              <w:del w:id="218" w:author="Kevin Nebiolo" w:date="2022-09-13T20:44:00Z">
                <m:rPr>
                  <m:sty m:val="bi"/>
                </m:rPr>
                <w:rPr>
                  <w:rFonts w:ascii="Cambria Math" w:hAnsi="Cambria Math"/>
                </w:rPr>
                <m:t>M</m:t>
              </w:del>
            </m:r>
          </m:e>
          <m:sup>
            <m:r>
              <w:del w:id="219" w:author="Kevin Nebiolo" w:date="2022-09-13T20:44:00Z">
                <m:rPr>
                  <m:sty m:val="bi"/>
                </m:rPr>
                <w:rPr>
                  <w:rFonts w:ascii="Cambria Math" w:hAnsi="Cambria Math"/>
                </w:rPr>
                <m:t>d</m:t>
              </w:del>
            </m:r>
          </m:sup>
        </m:sSup>
      </m:oMath>
      <w:del w:id="220" w:author="Kevin Nebiolo" w:date="2022-09-13T20:44:00Z">
        <w:r w:rsidRPr="00CE1ACE" w:rsidDel="002F7F0F">
          <w:delText xml:space="preserve"> is given with Equation </w:delText>
        </w:r>
        <w:r w:rsidDel="002F7F0F">
          <w:delText>5</w:delText>
        </w:r>
        <w:r w:rsidRPr="00CE1ACE" w:rsidDel="002F7F0F">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435"/>
      </w:tblGrid>
      <w:tr w:rsidR="00FB25B3" w:rsidRPr="00CE1ACE" w:rsidDel="002F7F0F" w14:paraId="3DDB2A7A" w14:textId="77777777" w:rsidTr="00B379CA">
        <w:trPr>
          <w:del w:id="221" w:author="Kevin Nebiolo" w:date="2022-09-13T20:44:00Z"/>
        </w:trPr>
        <w:tc>
          <w:tcPr>
            <w:tcW w:w="8725" w:type="dxa"/>
            <w:hideMark/>
          </w:tcPr>
          <w:p w14:paraId="2528C9A0" w14:textId="25392E5E" w:rsidR="00587F21" w:rsidRPr="00CE1ACE" w:rsidDel="002F7F0F" w:rsidRDefault="00CE27D9" w:rsidP="00A97B6F">
            <w:pPr>
              <w:pStyle w:val="Heading3"/>
              <w:rPr>
                <w:del w:id="222" w:author="Kevin Nebiolo" w:date="2022-09-13T20:44:00Z"/>
              </w:rPr>
              <w:pPrChange w:id="223" w:author="Kevin Nebiolo" w:date="2022-09-27T20:29:00Z">
                <w:pPr>
                  <w:spacing w:line="480" w:lineRule="auto"/>
                </w:pPr>
              </w:pPrChange>
            </w:pPr>
            <m:oMath>
              <m:sSup>
                <m:sSupPr>
                  <m:ctrlPr>
                    <w:del w:id="224" w:author="Kevin Nebiolo" w:date="2022-09-13T20:44:00Z">
                      <w:rPr>
                        <w:rFonts w:ascii="Cambria Math" w:hAnsi="Cambria Math"/>
                      </w:rPr>
                    </w:del>
                  </m:ctrlPr>
                </m:sSupPr>
                <m:e>
                  <m:r>
                    <w:del w:id="225" w:author="Kevin Nebiolo" w:date="2022-09-13T20:44:00Z">
                      <m:rPr>
                        <m:sty m:val="bi"/>
                      </m:rPr>
                      <w:rPr>
                        <w:rFonts w:ascii="Cambria Math" w:hAnsi="Cambria Math"/>
                      </w:rPr>
                      <m:t>M</m:t>
                    </w:del>
                  </m:r>
                </m:e>
                <m:sup>
                  <m:r>
                    <w:del w:id="226" w:author="Kevin Nebiolo" w:date="2022-09-13T20:44:00Z">
                      <m:rPr>
                        <m:sty m:val="bi"/>
                      </m:rPr>
                      <w:rPr>
                        <w:rFonts w:ascii="Cambria Math" w:hAnsi="Cambria Math"/>
                      </w:rPr>
                      <m:t>d</m:t>
                    </w:del>
                  </m:r>
                </m:sup>
              </m:sSup>
              <m:r>
                <w:del w:id="227" w:author="Kevin Nebiolo" w:date="2022-09-13T20:44:00Z">
                  <m:rPr>
                    <m:sty m:val="b"/>
                  </m:rPr>
                  <w:rPr>
                    <w:rFonts w:ascii="Cambria Math" w:hAnsi="Cambria Math"/>
                  </w:rPr>
                  <m:t>=</m:t>
                </w:del>
              </m:r>
              <m:r>
                <w:del w:id="228" w:author="Kevin Nebiolo" w:date="2022-09-13T20:44:00Z">
                  <m:rPr>
                    <m:sty m:val="bi"/>
                  </m:rPr>
                  <w:rPr>
                    <w:rFonts w:ascii="Cambria Math" w:hAnsi="Cambria Math"/>
                  </w:rPr>
                  <m:t>λ</m:t>
                </w:del>
              </m:r>
              <m:f>
                <m:fPr>
                  <m:ctrlPr>
                    <w:del w:id="229" w:author="Kevin Nebiolo" w:date="2022-09-13T20:44:00Z">
                      <w:rPr>
                        <w:rFonts w:ascii="Cambria Math" w:hAnsi="Cambria Math"/>
                      </w:rPr>
                    </w:del>
                  </m:ctrlPr>
                </m:fPr>
                <m:num>
                  <m:r>
                    <w:del w:id="230" w:author="Kevin Nebiolo" w:date="2022-09-13T20:44:00Z">
                      <m:rPr>
                        <m:sty m:val="bi"/>
                      </m:rPr>
                      <w:rPr>
                        <w:rFonts w:ascii="Cambria Math" w:hAnsi="Cambria Math"/>
                      </w:rPr>
                      <m:t>N</m:t>
                    </w:del>
                  </m:r>
                  <m:r>
                    <w:del w:id="231" w:author="Kevin Nebiolo" w:date="2022-09-13T20:44:00Z">
                      <m:rPr>
                        <m:sty m:val="b"/>
                      </m:rPr>
                      <w:rPr>
                        <w:rFonts w:ascii="Cambria Math" w:hAnsi="Cambria Math"/>
                      </w:rPr>
                      <m:t xml:space="preserve"> </m:t>
                    </w:del>
                  </m:r>
                  <m:r>
                    <w:del w:id="232" w:author="Kevin Nebiolo" w:date="2022-09-13T20:44:00Z">
                      <m:rPr>
                        <m:sty m:val="bi"/>
                      </m:rPr>
                      <w:rPr>
                        <w:rFonts w:ascii="Cambria Math" w:hAnsi="Cambria Math"/>
                      </w:rPr>
                      <m:t>L</m:t>
                    </w:del>
                  </m:r>
                </m:num>
                <m:den>
                  <m:r>
                    <w:del w:id="233" w:author="Kevin Nebiolo" w:date="2022-09-13T20:44:00Z">
                      <m:rPr>
                        <m:sty m:val="bi"/>
                      </m:rPr>
                      <w:rPr>
                        <w:rFonts w:ascii="Cambria Math" w:hAnsi="Cambria Math"/>
                      </w:rPr>
                      <m:t>D</m:t>
                    </w:del>
                  </m:r>
                </m:den>
              </m:f>
              <m:d>
                <m:dPr>
                  <m:ctrlPr>
                    <w:del w:id="234" w:author="Kevin Nebiolo" w:date="2022-09-13T20:44:00Z">
                      <w:rPr>
                        <w:rFonts w:ascii="Cambria Math" w:hAnsi="Cambria Math"/>
                      </w:rPr>
                    </w:del>
                  </m:ctrlPr>
                </m:dPr>
                <m:e>
                  <m:f>
                    <m:fPr>
                      <m:ctrlPr>
                        <w:del w:id="235" w:author="Kevin Nebiolo" w:date="2022-09-13T20:44:00Z">
                          <w:rPr>
                            <w:rFonts w:ascii="Cambria Math" w:hAnsi="Cambria Math"/>
                          </w:rPr>
                        </w:del>
                      </m:ctrlPr>
                    </m:fPr>
                    <m:num>
                      <m:func>
                        <m:funcPr>
                          <m:ctrlPr>
                            <w:del w:id="236" w:author="Kevin Nebiolo" w:date="2022-09-13T20:44:00Z">
                              <w:rPr>
                                <w:rFonts w:ascii="Cambria Math" w:hAnsi="Cambria Math"/>
                              </w:rPr>
                            </w:del>
                          </m:ctrlPr>
                        </m:funcPr>
                        <m:fName>
                          <m:r>
                            <w:del w:id="237" w:author="Kevin Nebiolo" w:date="2022-09-13T20:44:00Z">
                              <m:rPr>
                                <m:sty m:val="b"/>
                              </m:rPr>
                              <w:rPr>
                                <w:rFonts w:ascii="Cambria Math" w:hAnsi="Cambria Math"/>
                              </w:rPr>
                              <m:t>cos</m:t>
                            </w:del>
                          </m:r>
                        </m:fName>
                        <m:e>
                          <m:sSub>
                            <m:sSubPr>
                              <m:ctrlPr>
                                <w:del w:id="238" w:author="Kevin Nebiolo" w:date="2022-09-13T20:44:00Z">
                                  <w:rPr>
                                    <w:rFonts w:ascii="Cambria Math" w:hAnsi="Cambria Math"/>
                                  </w:rPr>
                                </w:del>
                              </m:ctrlPr>
                            </m:sSubPr>
                            <m:e>
                              <m:r>
                                <w:del w:id="239" w:author="Kevin Nebiolo" w:date="2022-09-13T20:44:00Z">
                                  <m:rPr>
                                    <m:sty m:val="bi"/>
                                  </m:rPr>
                                  <w:rPr>
                                    <w:rFonts w:ascii="Cambria Math" w:hAnsi="Cambria Math"/>
                                  </w:rPr>
                                  <m:t>α</m:t>
                                </w:del>
                              </m:r>
                            </m:e>
                            <m:sub>
                              <m:r>
                                <w:del w:id="240" w:author="Kevin Nebiolo" w:date="2022-09-13T20:44:00Z">
                                  <m:rPr>
                                    <m:sty m:val="bi"/>
                                  </m:rPr>
                                  <w:rPr>
                                    <w:rFonts w:ascii="Cambria Math" w:hAnsi="Cambria Math"/>
                                  </w:rPr>
                                  <m:t>α</m:t>
                                </w:del>
                              </m:r>
                            </m:sub>
                          </m:sSub>
                        </m:e>
                      </m:func>
                    </m:num>
                    <m:den>
                      <m:r>
                        <w:del w:id="241" w:author="Kevin Nebiolo" w:date="2022-09-13T20:44:00Z">
                          <m:rPr>
                            <m:sty m:val="b"/>
                          </m:rPr>
                          <w:rPr>
                            <w:rFonts w:ascii="Cambria Math" w:hAnsi="Cambria Math"/>
                          </w:rPr>
                          <m:t>8</m:t>
                        </w:del>
                      </m:r>
                      <m:r>
                        <w:del w:id="242" w:author="Kevin Nebiolo" w:date="2022-09-13T20:44:00Z">
                          <m:rPr>
                            <m:sty m:val="b"/>
                          </m:rPr>
                          <w:rPr>
                            <w:rFonts w:ascii="Cambria Math" w:hAnsi="Cambria Math"/>
                          </w:rPr>
                          <m:t xml:space="preserve"> </m:t>
                        </w:del>
                      </m:r>
                      <m:sSub>
                        <m:sSubPr>
                          <m:ctrlPr>
                            <w:del w:id="243" w:author="Kevin Nebiolo" w:date="2022-09-13T20:44:00Z">
                              <w:rPr>
                                <w:rFonts w:ascii="Cambria Math" w:hAnsi="Cambria Math"/>
                              </w:rPr>
                            </w:del>
                          </m:ctrlPr>
                        </m:sSubPr>
                        <m:e>
                          <m:r>
                            <w:del w:id="244" w:author="Kevin Nebiolo" w:date="2022-09-13T20:44:00Z">
                              <m:rPr>
                                <m:sty m:val="bi"/>
                              </m:rPr>
                              <w:rPr>
                                <w:rFonts w:ascii="Cambria Math" w:hAnsi="Cambria Math"/>
                              </w:rPr>
                              <m:t>Q</m:t>
                            </w:del>
                          </m:r>
                        </m:e>
                        <m:sub>
                          <m:r>
                            <w:del w:id="245" w:author="Kevin Nebiolo" w:date="2022-09-13T20:44:00Z">
                              <m:rPr>
                                <m:sty m:val="bi"/>
                              </m:rPr>
                              <w:rPr>
                                <w:rFonts w:ascii="Cambria Math" w:hAnsi="Cambria Math"/>
                              </w:rPr>
                              <m:t>wd</m:t>
                            </w:del>
                          </m:r>
                        </m:sub>
                      </m:sSub>
                    </m:den>
                  </m:f>
                  <m:r>
                    <w:del w:id="246" w:author="Kevin Nebiolo" w:date="2022-09-13T20:44:00Z">
                      <m:rPr>
                        <m:sty m:val="b"/>
                      </m:rPr>
                      <w:rPr>
                        <w:rFonts w:ascii="Cambria Math" w:hAnsi="Cambria Math"/>
                      </w:rPr>
                      <m:t>+</m:t>
                    </w:del>
                  </m:r>
                  <m:f>
                    <m:fPr>
                      <m:ctrlPr>
                        <w:del w:id="247" w:author="Kevin Nebiolo" w:date="2022-09-13T20:44:00Z">
                          <w:rPr>
                            <w:rFonts w:ascii="Cambria Math" w:hAnsi="Cambria Math"/>
                          </w:rPr>
                        </w:del>
                      </m:ctrlPr>
                    </m:fPr>
                    <m:num>
                      <m:func>
                        <m:funcPr>
                          <m:ctrlPr>
                            <w:del w:id="248" w:author="Kevin Nebiolo" w:date="2022-09-13T20:44:00Z">
                              <w:rPr>
                                <w:rFonts w:ascii="Cambria Math" w:hAnsi="Cambria Math"/>
                              </w:rPr>
                            </w:del>
                          </m:ctrlPr>
                        </m:funcPr>
                        <m:fName>
                          <m:r>
                            <w:del w:id="249" w:author="Kevin Nebiolo" w:date="2022-09-13T20:44:00Z">
                              <m:rPr>
                                <m:sty m:val="b"/>
                              </m:rPr>
                              <w:rPr>
                                <w:rFonts w:ascii="Cambria Math" w:hAnsi="Cambria Math"/>
                              </w:rPr>
                              <m:t>sin</m:t>
                            </w:del>
                          </m:r>
                        </m:fName>
                        <m:e>
                          <m:sSub>
                            <m:sSubPr>
                              <m:ctrlPr>
                                <w:del w:id="250" w:author="Kevin Nebiolo" w:date="2022-09-13T20:44:00Z">
                                  <w:rPr>
                                    <w:rFonts w:ascii="Cambria Math" w:hAnsi="Cambria Math"/>
                                  </w:rPr>
                                </w:del>
                              </m:ctrlPr>
                            </m:sSubPr>
                            <m:e>
                              <m:r>
                                <w:del w:id="251" w:author="Kevin Nebiolo" w:date="2022-09-13T20:44:00Z">
                                  <m:rPr>
                                    <m:sty m:val="bi"/>
                                  </m:rPr>
                                  <w:rPr>
                                    <w:rFonts w:ascii="Cambria Math" w:hAnsi="Cambria Math"/>
                                  </w:rPr>
                                  <m:t>α</m:t>
                                </w:del>
                              </m:r>
                            </m:e>
                            <m:sub>
                              <m:r>
                                <w:del w:id="252" w:author="Kevin Nebiolo" w:date="2022-09-13T20:44:00Z">
                                  <m:rPr>
                                    <m:sty m:val="bi"/>
                                  </m:rPr>
                                  <w:rPr>
                                    <w:rFonts w:ascii="Cambria Math" w:hAnsi="Cambria Math"/>
                                  </w:rPr>
                                  <m:t>α</m:t>
                                </w:del>
                              </m:r>
                            </m:sub>
                          </m:sSub>
                        </m:e>
                      </m:func>
                    </m:num>
                    <m:den>
                      <m:r>
                        <w:del w:id="253" w:author="Kevin Nebiolo" w:date="2022-09-13T20:44:00Z">
                          <m:rPr>
                            <m:sty m:val="bi"/>
                          </m:rPr>
                          <w:rPr>
                            <w:rFonts w:ascii="Cambria Math" w:hAnsi="Cambria Math"/>
                          </w:rPr>
                          <m:t>π</m:t>
                        </w:del>
                      </m:r>
                      <m:r>
                        <w:del w:id="254" w:author="Kevin Nebiolo" w:date="2022-09-13T20:44:00Z">
                          <m:rPr>
                            <m:sty m:val="b"/>
                          </m:rPr>
                          <w:rPr>
                            <w:rFonts w:ascii="Cambria Math" w:hAnsi="Cambria Math"/>
                          </w:rPr>
                          <m:t xml:space="preserve"> </m:t>
                        </w:del>
                      </m:r>
                      <m:f>
                        <m:fPr>
                          <m:type m:val="skw"/>
                          <m:ctrlPr>
                            <w:del w:id="255" w:author="Kevin Nebiolo" w:date="2022-09-13T20:44:00Z">
                              <w:rPr>
                                <w:rFonts w:ascii="Cambria Math" w:hAnsi="Cambria Math"/>
                              </w:rPr>
                            </w:del>
                          </m:ctrlPr>
                        </m:fPr>
                        <m:num>
                          <m:r>
                            <w:del w:id="256" w:author="Kevin Nebiolo" w:date="2022-09-13T20:44:00Z">
                              <m:rPr>
                                <m:sty m:val="bi"/>
                              </m:rPr>
                              <w:rPr>
                                <w:rFonts w:ascii="Cambria Math" w:hAnsi="Cambria Math"/>
                              </w:rPr>
                              <m:t>r</m:t>
                            </w:del>
                          </m:r>
                        </m:num>
                        <m:den>
                          <m:r>
                            <w:del w:id="257" w:author="Kevin Nebiolo" w:date="2022-09-13T20:44:00Z">
                              <m:rPr>
                                <m:sty m:val="bi"/>
                              </m:rPr>
                              <w:rPr>
                                <w:rFonts w:ascii="Cambria Math" w:hAnsi="Cambria Math"/>
                              </w:rPr>
                              <m:t>R</m:t>
                            </w:del>
                          </m:r>
                        </m:den>
                      </m:f>
                    </m:den>
                  </m:f>
                </m:e>
              </m:d>
            </m:oMath>
          </w:p>
        </w:tc>
        <w:tc>
          <w:tcPr>
            <w:tcW w:w="625" w:type="dxa"/>
            <w:vAlign w:val="center"/>
            <w:hideMark/>
          </w:tcPr>
          <w:p w14:paraId="28CBB693" w14:textId="312C27D1" w:rsidR="00587F21" w:rsidRPr="00CE1ACE" w:rsidDel="002F7F0F" w:rsidRDefault="00E00245" w:rsidP="00A97B6F">
            <w:pPr>
              <w:pStyle w:val="Heading3"/>
              <w:rPr>
                <w:del w:id="258" w:author="Kevin Nebiolo" w:date="2022-09-13T20:44:00Z"/>
              </w:rPr>
              <w:pPrChange w:id="259" w:author="Kevin Nebiolo" w:date="2022-09-27T20:29:00Z">
                <w:pPr>
                  <w:pStyle w:val="Caption"/>
                  <w:keepNext/>
                  <w:spacing w:line="480" w:lineRule="auto"/>
                  <w:jc w:val="right"/>
                </w:pPr>
              </w:pPrChange>
            </w:pPr>
            <w:del w:id="260" w:author="Kevin Nebiolo" w:date="2022-09-13T20:44:00Z">
              <w:r w:rsidDel="002F7F0F">
                <w:delText>4</w:delText>
              </w:r>
            </w:del>
          </w:p>
        </w:tc>
      </w:tr>
    </w:tbl>
    <w:p w14:paraId="581965FE" w14:textId="5161A4AC" w:rsidR="00587F21" w:rsidRPr="00CE1ACE" w:rsidDel="002F7F0F" w:rsidRDefault="00587F21" w:rsidP="00A97B6F">
      <w:pPr>
        <w:pStyle w:val="Heading3"/>
        <w:rPr>
          <w:del w:id="261" w:author="Kevin Nebiolo" w:date="2022-09-13T20:44:00Z"/>
        </w:rPr>
        <w:pPrChange w:id="262" w:author="Kevin Nebiolo" w:date="2022-09-27T20:29:00Z">
          <w:pPr>
            <w:spacing w:line="480" w:lineRule="auto"/>
          </w:pPr>
        </w:pPrChange>
      </w:pPr>
    </w:p>
    <w:p w14:paraId="616AA35A" w14:textId="76714B00" w:rsidR="00587F21" w:rsidDel="002F7F0F" w:rsidRDefault="00587F21" w:rsidP="00A97B6F">
      <w:pPr>
        <w:pStyle w:val="Heading3"/>
        <w:rPr>
          <w:del w:id="263" w:author="Kevin Nebiolo" w:date="2022-09-13T20:44:00Z"/>
        </w:rPr>
        <w:pPrChange w:id="264" w:author="Kevin Nebiolo" w:date="2022-09-27T20:29:00Z">
          <w:pPr>
            <w:pStyle w:val="BodyText"/>
            <w:spacing w:line="480" w:lineRule="auto"/>
          </w:pPr>
        </w:pPrChange>
      </w:pPr>
      <w:del w:id="265" w:author="Kevin Nebiolo" w:date="2022-09-13T20:44:00Z">
        <w:r w:rsidRPr="00CE1ACE" w:rsidDel="002F7F0F">
          <w:delText xml:space="preserve">Where </w:delText>
        </w:r>
      </w:del>
      <m:oMath>
        <m:r>
          <w:del w:id="266" w:author="Kevin Nebiolo" w:date="2022-09-13T20:44:00Z">
            <m:rPr>
              <m:sty m:val="bi"/>
            </m:rPr>
            <w:rPr>
              <w:rFonts w:ascii="Cambria Math" w:hAnsi="Cambria Math"/>
            </w:rPr>
            <m:t>λ</m:t>
          </w:del>
        </m:r>
      </m:oMath>
      <w:del w:id="267" w:author="Kevin Nebiolo" w:date="2022-09-13T20:44:00Z">
        <w:r w:rsidRPr="00CE1ACE" w:rsidDel="002F7F0F">
          <w:delText xml:space="preserve"> is a strike mortality correlation factor, </w:delText>
        </w:r>
      </w:del>
      <m:oMath>
        <m:r>
          <w:del w:id="268" w:author="Kevin Nebiolo" w:date="2022-09-13T20:44:00Z">
            <m:rPr>
              <m:sty m:val="bi"/>
            </m:rPr>
            <w:rPr>
              <w:rFonts w:ascii="Cambria Math" w:hAnsi="Cambria Math"/>
            </w:rPr>
            <m:t>N</m:t>
          </w:del>
        </m:r>
      </m:oMath>
      <w:del w:id="269" w:author="Kevin Nebiolo" w:date="2022-09-13T20:44:00Z">
        <w:r w:rsidRPr="00CE1ACE" w:rsidDel="002F7F0F">
          <w:delText xml:space="preserve"> is the number of </w:delText>
        </w:r>
        <w:r w:rsidDel="002F7F0F">
          <w:delText>blades,</w:delText>
        </w:r>
        <w:r w:rsidRPr="00CE1ACE" w:rsidDel="002F7F0F">
          <w:delText xml:space="preserve"> and </w:delText>
        </w:r>
      </w:del>
      <m:oMath>
        <m:r>
          <w:del w:id="270" w:author="Kevin Nebiolo" w:date="2022-09-13T20:44:00Z">
            <m:rPr>
              <m:sty m:val="bi"/>
            </m:rPr>
            <w:rPr>
              <w:rFonts w:ascii="Cambria Math" w:hAnsi="Cambria Math"/>
            </w:rPr>
            <m:t>L</m:t>
          </w:del>
        </m:r>
      </m:oMath>
      <w:del w:id="271" w:author="Kevin Nebiolo" w:date="2022-09-13T20:44:00Z">
        <w:r w:rsidRPr="00CE1ACE" w:rsidDel="002F7F0F">
          <w:delText xml:space="preserve"> is the length of the fish (ft). A correlation factor (λ) </w:delText>
        </w:r>
        <w:r w:rsidDel="002F7F0F">
          <w:delText>wa</w:delText>
        </w:r>
        <w:r w:rsidRPr="00CE1ACE" w:rsidDel="002F7F0F">
          <w:delText xml:space="preserve">s utilized in the Advanced Hydro Turbine (Franke et al. 1997) model to adjust the predictive model results to correspond with documented empirical results. Based on a substantial number of test results obtained from studies conducted with </w:delText>
        </w:r>
        <w:r w:rsidR="00E57EAF" w:rsidDel="002F7F0F">
          <w:delText>S</w:delText>
        </w:r>
        <w:r w:rsidRPr="00CE1ACE" w:rsidDel="002F7F0F">
          <w:delText>almonids on the west coast, Franke et al. (1997) recommends that the correlation factor be set between 0.1 to 0.2.</w:delText>
        </w:r>
      </w:del>
    </w:p>
    <w:p w14:paraId="5309AAFB" w14:textId="07D4196D" w:rsidR="00587F21" w:rsidRDefault="00642A17" w:rsidP="00A97B6F">
      <w:pPr>
        <w:pStyle w:val="Heading3"/>
      </w:pPr>
      <w:bookmarkStart w:id="272" w:name="_Toc86245750"/>
      <w:bookmarkStart w:id="273" w:name="_Toc77155334"/>
      <w:r>
        <w:t xml:space="preserve">Seasonal </w:t>
      </w:r>
      <w:r w:rsidR="00587F21">
        <w:t>Entrainment Rate and Length Data</w:t>
      </w:r>
      <w:bookmarkEnd w:id="272"/>
    </w:p>
    <w:bookmarkEnd w:id="273"/>
    <w:p w14:paraId="34F13F9E" w14:textId="255F3E16" w:rsidR="00587F21" w:rsidRDefault="00587F21" w:rsidP="00EC7761">
      <w:pPr>
        <w:pStyle w:val="BodyText"/>
        <w:spacing w:line="480" w:lineRule="auto"/>
      </w:pPr>
      <w:r>
        <w:t xml:space="preserve">An investigation of the 1997 EPRI </w:t>
      </w:r>
      <w:r w:rsidR="006742AA">
        <w:t>e</w:t>
      </w:r>
      <w:r>
        <w:t xml:space="preserve">ntrainment </w:t>
      </w:r>
      <w:r w:rsidR="006742AA">
        <w:t>d</w:t>
      </w:r>
      <w:r>
        <w:t>atabase found that the</w:t>
      </w:r>
      <w:r w:rsidR="006742AA">
        <w:t xml:space="preserve"> overall</w:t>
      </w:r>
      <w:r>
        <w:t xml:space="preserve"> pattern of entrainment rates (</w:t>
      </w:r>
      <w:r w:rsidR="0016342B">
        <w:t xml:space="preserve">expressed as </w:t>
      </w:r>
      <w:r>
        <w:t xml:space="preserve">fish per </w:t>
      </w:r>
      <w:r w:rsidR="009133AA">
        <w:t>million cubic feet [</w:t>
      </w:r>
      <w:r>
        <w:t>Mft</w:t>
      </w:r>
      <w:r>
        <w:rPr>
          <w:vertAlign w:val="superscript"/>
        </w:rPr>
        <w:t>3</w:t>
      </w:r>
      <w:r w:rsidR="009133AA">
        <w:t>]</w:t>
      </w:r>
      <w:r>
        <w:t xml:space="preserve">) for </w:t>
      </w:r>
      <w:r w:rsidR="006742AA">
        <w:t xml:space="preserve">different </w:t>
      </w:r>
      <w:r>
        <w:t xml:space="preserve">species </w:t>
      </w:r>
      <w:r w:rsidR="006742AA">
        <w:t>across the eastern United States</w:t>
      </w:r>
      <w:r>
        <w:t xml:space="preserve"> were very similar. </w:t>
      </w:r>
      <w:r w:rsidR="0091005D">
        <w:t>Across species and regions, a</w:t>
      </w:r>
      <w:r>
        <w:t xml:space="preserve"> </w:t>
      </w:r>
      <w:r w:rsidR="0031506A">
        <w:t xml:space="preserve">very </w:t>
      </w:r>
      <w:r>
        <w:t xml:space="preserve">small proportion of </w:t>
      </w:r>
      <w:r w:rsidR="006D475B">
        <w:t>observations</w:t>
      </w:r>
      <w:r w:rsidR="0031506A">
        <w:t xml:space="preserve"> were</w:t>
      </w:r>
      <w:r>
        <w:t xml:space="preserve"> </w:t>
      </w:r>
      <w:r w:rsidR="0031506A">
        <w:t>large entrainment events that comprised most of</w:t>
      </w:r>
      <w:r>
        <w:t xml:space="preserve"> the</w:t>
      </w:r>
      <w:r w:rsidR="006742AA">
        <w:t xml:space="preserve"> overall</w:t>
      </w:r>
      <w:r>
        <w:t xml:space="preserve"> impact, while </w:t>
      </w:r>
      <w:proofErr w:type="gramStart"/>
      <w:r w:rsidR="0031506A">
        <w:t>the majority of</w:t>
      </w:r>
      <w:proofErr w:type="gramEnd"/>
      <w:r w:rsidR="0031506A">
        <w:t xml:space="preserve"> </w:t>
      </w:r>
      <w:r>
        <w:t xml:space="preserve">entrainment events constituted </w:t>
      </w:r>
      <w:r w:rsidR="0031506A">
        <w:t xml:space="preserve">only </w:t>
      </w:r>
      <w:r>
        <w:t xml:space="preserve">a limited number </w:t>
      </w:r>
      <w:r>
        <w:lastRenderedPageBreak/>
        <w:t xml:space="preserve">of individuals. </w:t>
      </w:r>
      <w:r w:rsidR="000770C0">
        <w:t xml:space="preserve">What leads to </w:t>
      </w:r>
      <w:r w:rsidR="0031506A">
        <w:t>these large entertainment</w:t>
      </w:r>
      <w:r w:rsidR="000770C0">
        <w:t xml:space="preserve"> events is of no concern for our model, we only need be able to simulate their relative magnitude and frequency of occurrence. </w:t>
      </w:r>
      <w:r w:rsidR="00CF178C">
        <w:t>Distributions with such inequality are often modeled with a Pareto distribution</w:t>
      </w:r>
      <w:r w:rsidR="00F02330">
        <w:t xml:space="preserve">, which </w:t>
      </w:r>
      <w:r w:rsidR="00DE7F03">
        <w:t>has</w:t>
      </w:r>
      <w:r w:rsidR="002857F2">
        <w:t xml:space="preserve"> been used to</w:t>
      </w:r>
      <w:r w:rsidR="00F02330">
        <w:t xml:space="preserve"> describ</w:t>
      </w:r>
      <w:r w:rsidR="00AF7D04">
        <w:t>e</w:t>
      </w:r>
      <w:r w:rsidR="00F02330">
        <w:t xml:space="preserve"> income inequality</w:t>
      </w:r>
      <w:r w:rsidR="00040DCC">
        <w:t xml:space="preserve"> (</w:t>
      </w:r>
      <w:r w:rsidR="00837663">
        <w:t>Arnold 2014</w:t>
      </w:r>
      <w:r w:rsidR="00040DCC">
        <w:t>)</w:t>
      </w:r>
      <w:r w:rsidR="00F02330">
        <w:t xml:space="preserve">, </w:t>
      </w:r>
      <w:r w:rsidR="00DE7F03">
        <w:t xml:space="preserve">the </w:t>
      </w:r>
      <w:r w:rsidR="00F02330">
        <w:t>population of cities</w:t>
      </w:r>
      <w:r w:rsidR="00040DCC">
        <w:t xml:space="preserve"> (</w:t>
      </w:r>
      <w:r w:rsidR="00837663">
        <w:t>Rosen and Resnick 1980</w:t>
      </w:r>
      <w:r w:rsidR="00040DCC">
        <w:t>)</w:t>
      </w:r>
      <w:r w:rsidR="00BA00CF">
        <w:t xml:space="preserve">, </w:t>
      </w:r>
      <w:r w:rsidR="00E80DC0">
        <w:t xml:space="preserve">and the </w:t>
      </w:r>
      <w:r w:rsidR="00BA00CF">
        <w:t>distribution of stock returns among investors (</w:t>
      </w:r>
      <w:proofErr w:type="spellStart"/>
      <w:r w:rsidR="00837663">
        <w:t>Malevergne</w:t>
      </w:r>
      <w:proofErr w:type="spellEnd"/>
      <w:r w:rsidR="00837663">
        <w:t xml:space="preserve">, </w:t>
      </w:r>
      <w:proofErr w:type="spellStart"/>
      <w:r w:rsidR="00837663">
        <w:t>Pisarenko</w:t>
      </w:r>
      <w:proofErr w:type="spellEnd"/>
      <w:r w:rsidR="00837663">
        <w:t xml:space="preserve">, and </w:t>
      </w:r>
      <w:proofErr w:type="spellStart"/>
      <w:r w:rsidR="00837663">
        <w:t>Sornette</w:t>
      </w:r>
      <w:proofErr w:type="spellEnd"/>
      <w:r w:rsidR="00837663">
        <w:t xml:space="preserve"> 2006</w:t>
      </w:r>
      <w:r w:rsidR="00BA00CF">
        <w:t xml:space="preserve">) </w:t>
      </w:r>
      <w:r w:rsidR="00E80DC0">
        <w:t xml:space="preserve">among </w:t>
      </w:r>
      <w:r w:rsidR="00BA00CF">
        <w:t>many</w:t>
      </w:r>
      <w:r w:rsidR="00DE7F03">
        <w:t xml:space="preserve"> </w:t>
      </w:r>
      <w:r w:rsidR="00040DCC">
        <w:t xml:space="preserve">other </w:t>
      </w:r>
      <w:r w:rsidR="00F26ED3">
        <w:t>inequalities</w:t>
      </w:r>
      <w:r w:rsidR="00CF178C">
        <w:t>.</w:t>
      </w:r>
      <w:r w:rsidR="00746D3F">
        <w:t xml:space="preserve">  </w:t>
      </w:r>
    </w:p>
    <w:p w14:paraId="51DED822" w14:textId="5879DCF3" w:rsidR="00CF7AE3" w:rsidRDefault="001A6C44" w:rsidP="00EC7761">
      <w:pPr>
        <w:pStyle w:val="BodyText"/>
        <w:spacing w:line="480" w:lineRule="auto"/>
      </w:pPr>
      <w:proofErr w:type="spellStart"/>
      <w:r>
        <w:rPr>
          <w:i/>
          <w:iCs/>
        </w:rPr>
        <w:t>S</w:t>
      </w:r>
      <w:r w:rsidR="00AF7D04" w:rsidRPr="00C32662">
        <w:rPr>
          <w:i/>
        </w:rPr>
        <w:t>cipy.stats</w:t>
      </w:r>
      <w:proofErr w:type="spellEnd"/>
      <w:r w:rsidR="00AF7D04">
        <w:t xml:space="preserve"> </w:t>
      </w:r>
      <w:r w:rsidR="00F67A3F">
        <w:t xml:space="preserve">provides </w:t>
      </w:r>
      <w:r w:rsidR="00AF7D04">
        <w:t xml:space="preserve">two more </w:t>
      </w:r>
      <w:r>
        <w:t>extreme value</w:t>
      </w:r>
      <w:r w:rsidR="00AF7D04">
        <w:t xml:space="preserve"> distributions </w:t>
      </w:r>
      <w:r>
        <w:t>that could be used to</w:t>
      </w:r>
      <w:r w:rsidR="00EE475B">
        <w:t xml:space="preserve"> model entrainment rates.  The Weibull Max distribution is </w:t>
      </w:r>
      <w:r w:rsidR="00691447">
        <w:t xml:space="preserve">equivalent to a </w:t>
      </w:r>
      <w:proofErr w:type="spellStart"/>
      <w:r w:rsidR="00691447">
        <w:t>Frechet</w:t>
      </w:r>
      <w:proofErr w:type="spellEnd"/>
      <w:r w:rsidR="00691447">
        <w:t xml:space="preserve">, which has been used to model extreme rain events </w:t>
      </w:r>
      <w:r w:rsidR="00DB6C5B">
        <w:t>(</w:t>
      </w:r>
      <w:proofErr w:type="spellStart"/>
      <w:r w:rsidR="00DB6C5B" w:rsidRPr="00DB6C5B">
        <w:t>Koutsoyiannis</w:t>
      </w:r>
      <w:proofErr w:type="spellEnd"/>
      <w:r w:rsidR="00DB6C5B">
        <w:t xml:space="preserve"> 2004, Hawkes et al. 2008, Ramos et al. 2020)</w:t>
      </w:r>
      <w:r w:rsidR="00691447">
        <w:t xml:space="preserve"> and river flows (</w:t>
      </w:r>
      <w:r w:rsidR="00837663" w:rsidRPr="00837663">
        <w:t xml:space="preserve">El </w:t>
      </w:r>
      <w:proofErr w:type="spellStart"/>
      <w:r w:rsidR="00837663" w:rsidRPr="00837663">
        <w:t>Adlouni</w:t>
      </w:r>
      <w:proofErr w:type="spellEnd"/>
      <w:r w:rsidR="00837663" w:rsidRPr="00837663">
        <w:t xml:space="preserve">, </w:t>
      </w:r>
      <w:proofErr w:type="spellStart"/>
      <w:r w:rsidR="00837663" w:rsidRPr="00837663">
        <w:t>Bobée</w:t>
      </w:r>
      <w:proofErr w:type="spellEnd"/>
      <w:r w:rsidR="00837663" w:rsidRPr="00837663">
        <w:t xml:space="preserve">, and </w:t>
      </w:r>
      <w:proofErr w:type="spellStart"/>
      <w:r w:rsidR="00837663" w:rsidRPr="00837663">
        <w:t>Ouarda</w:t>
      </w:r>
      <w:proofErr w:type="spellEnd"/>
      <w:r w:rsidR="00837663" w:rsidRPr="00837663">
        <w:t xml:space="preserve"> 2008.</w:t>
      </w:r>
      <w:r w:rsidR="00691447">
        <w:t xml:space="preserve">). </w:t>
      </w:r>
      <w:proofErr w:type="spellStart"/>
      <w:r w:rsidR="0066781C" w:rsidRPr="00C32662">
        <w:rPr>
          <w:i/>
        </w:rPr>
        <w:t>Scipy.stats</w:t>
      </w:r>
      <w:proofErr w:type="spellEnd"/>
      <w:r w:rsidR="0066781C">
        <w:t xml:space="preserve"> also has support for the Generalized Extreme Value distribution</w:t>
      </w:r>
      <w:r w:rsidR="00800064">
        <w:t>.</w:t>
      </w:r>
      <w:r w:rsidR="00800064" w:rsidDel="00AC51E1">
        <w:t xml:space="preserve"> </w:t>
      </w:r>
      <w:r w:rsidR="00800064">
        <w:t xml:space="preserve">In either case, </w:t>
      </w:r>
      <w:r w:rsidR="00AD03B1">
        <w:t>we compare</w:t>
      </w:r>
      <w:r w:rsidR="00B07C3B">
        <w:t>d</w:t>
      </w:r>
      <w:r w:rsidR="00AD03B1">
        <w:t xml:space="preserve"> the fit of the distribution to actual EPRI observations with a </w:t>
      </w:r>
      <w:r w:rsidR="0049308F">
        <w:t xml:space="preserve">two-sided </w:t>
      </w:r>
      <w:r w:rsidR="00AD03B1">
        <w:t>Kolmogorov Smirnov</w:t>
      </w:r>
      <w:r w:rsidR="0049308F">
        <w:t xml:space="preserve"> (KS)</w:t>
      </w:r>
      <w:r w:rsidR="00AD03B1">
        <w:t xml:space="preserve"> </w:t>
      </w:r>
      <w:r w:rsidR="00DA0800">
        <w:t>test</w:t>
      </w:r>
      <w:r w:rsidR="0049308F">
        <w:t xml:space="preserve"> implemented with </w:t>
      </w:r>
      <w:proofErr w:type="spellStart"/>
      <w:proofErr w:type="gramStart"/>
      <w:r w:rsidR="0049308F" w:rsidRPr="00C32662">
        <w:rPr>
          <w:i/>
        </w:rPr>
        <w:t>scipy.stats</w:t>
      </w:r>
      <w:proofErr w:type="gramEnd"/>
      <w:r w:rsidR="0049308F" w:rsidRPr="00C32662">
        <w:rPr>
          <w:i/>
        </w:rPr>
        <w:t>.ks_test</w:t>
      </w:r>
      <w:proofErr w:type="spellEnd"/>
      <w:r w:rsidR="00DA0800">
        <w:t xml:space="preserve">.  </w:t>
      </w:r>
    </w:p>
    <w:p w14:paraId="34547CAA" w14:textId="085C7CC2" w:rsidR="004F25C3" w:rsidRDefault="002D47BE" w:rsidP="00EC7761">
      <w:pPr>
        <w:pStyle w:val="BodyText"/>
        <w:spacing w:line="480" w:lineRule="auto"/>
      </w:pPr>
      <w:proofErr w:type="spellStart"/>
      <w:r>
        <w:t>Stryke</w:t>
      </w:r>
      <w:proofErr w:type="spellEnd"/>
      <w:r>
        <w:t xml:space="preserve"> comes pre-loaded with the EPRI database</w:t>
      </w:r>
      <w:r w:rsidR="00C9346E">
        <w:t xml:space="preserve"> and convenience functions that allow the end user </w:t>
      </w:r>
      <w:r w:rsidR="006267FF">
        <w:t xml:space="preserve">to describe entrainment </w:t>
      </w:r>
      <w:r w:rsidR="00987690">
        <w:t xml:space="preserve">rates </w:t>
      </w:r>
      <w:r w:rsidR="006267FF">
        <w:t xml:space="preserve">with </w:t>
      </w:r>
      <w:r w:rsidR="00987690">
        <w:t>distributions fit</w:t>
      </w:r>
      <w:r w:rsidR="00F73CBB">
        <w:t xml:space="preserve"> to</w:t>
      </w:r>
      <w:r w:rsidR="00E61348">
        <w:t xml:space="preserve"> species-specific</w:t>
      </w:r>
      <w:r w:rsidR="00F73CBB">
        <w:t xml:space="preserve"> </w:t>
      </w:r>
      <w:r w:rsidR="00987690">
        <w:t>observations</w:t>
      </w:r>
      <w:r w:rsidR="002539A8">
        <w:t>.</w:t>
      </w:r>
      <w:r w:rsidR="00A42C20" w:rsidDel="00AC51E1">
        <w:t xml:space="preserve"> </w:t>
      </w:r>
      <w:r w:rsidR="006B6F38">
        <w:t xml:space="preserve">When a species is </w:t>
      </w:r>
      <w:r w:rsidR="001F6AE4">
        <w:t>missing from</w:t>
      </w:r>
      <w:r w:rsidR="006B6F38">
        <w:t xml:space="preserve"> the EPRI entrainment database,</w:t>
      </w:r>
      <w:r w:rsidR="0080347F">
        <w:t xml:space="preserve"> </w:t>
      </w:r>
      <w:proofErr w:type="spellStart"/>
      <w:r w:rsidR="0080347F">
        <w:t>Stryke</w:t>
      </w:r>
      <w:proofErr w:type="spellEnd"/>
      <w:r w:rsidR="0080347F">
        <w:t xml:space="preserve"> allows</w:t>
      </w:r>
      <w:r w:rsidR="006B6F38">
        <w:t xml:space="preserve"> the</w:t>
      </w:r>
      <w:r w:rsidR="0080347F">
        <w:t xml:space="preserve"> end user to pass queries and identify surrogate populations based on </w:t>
      </w:r>
      <w:r w:rsidR="009455BA">
        <w:t>taxonomic</w:t>
      </w:r>
      <w:r w:rsidR="00F16F5F">
        <w:t xml:space="preserve"> linkages, functional feeding guilds, </w:t>
      </w:r>
      <w:r w:rsidR="00A3087B">
        <w:t>hydrologic region</w:t>
      </w:r>
      <w:r w:rsidR="00F16F5F">
        <w:t xml:space="preserve">, habitat preferences, </w:t>
      </w:r>
      <w:r w:rsidR="00A615E0">
        <w:t>and/or</w:t>
      </w:r>
      <w:r w:rsidR="00F16F5F">
        <w:t xml:space="preserve"> seasonal migration patterns. </w:t>
      </w:r>
    </w:p>
    <w:p w14:paraId="14E2CA51" w14:textId="14AC032D" w:rsidR="00BF69CA" w:rsidRDefault="00D27778" w:rsidP="00EC7761">
      <w:pPr>
        <w:pStyle w:val="BodyText"/>
        <w:spacing w:line="480" w:lineRule="auto"/>
      </w:pPr>
      <w:r w:rsidRPr="00C64E7B">
        <w:lastRenderedPageBreak/>
        <w:t xml:space="preserve">Figure </w:t>
      </w:r>
      <w:r w:rsidR="00E71FA6" w:rsidRPr="00C64E7B">
        <w:t>1</w:t>
      </w:r>
      <w:r>
        <w:t xml:space="preserve"> shows </w:t>
      </w:r>
      <w:r w:rsidR="00193A84">
        <w:t>the observed and sampled entrainment rate</w:t>
      </w:r>
      <w:r w:rsidR="007B72BF">
        <w:t xml:space="preserve">s </w:t>
      </w:r>
      <w:r w:rsidR="007B72BF" w:rsidRPr="00DE51DF">
        <w:t>for</w:t>
      </w:r>
      <w:r w:rsidR="007B72BF">
        <w:t xml:space="preserve"> </w:t>
      </w:r>
      <w:r w:rsidR="00C06E76">
        <w:t>Y</w:t>
      </w:r>
      <w:r w:rsidR="00786B5F">
        <w:t xml:space="preserve">ellow </w:t>
      </w:r>
      <w:r w:rsidR="00C06E76">
        <w:t>P</w:t>
      </w:r>
      <w:r w:rsidR="00786B5F">
        <w:t>erch in the months of March, April, and May</w:t>
      </w:r>
      <w:r w:rsidR="00C462B4">
        <w:t>.</w:t>
      </w:r>
      <w:r w:rsidR="002851A3">
        <w:t xml:space="preserve"> </w:t>
      </w:r>
      <w:r w:rsidR="001F22C1">
        <w:t>From a visual perspective, e</w:t>
      </w:r>
      <w:r w:rsidR="008B44CE">
        <w:t xml:space="preserve">ach </w:t>
      </w:r>
      <w:r w:rsidR="002851A3">
        <w:t xml:space="preserve">distribution </w:t>
      </w:r>
      <w:r w:rsidR="008B44CE">
        <w:t>was</w:t>
      </w:r>
      <w:r w:rsidR="0000635A">
        <w:t xml:space="preserve"> able to recreate</w:t>
      </w:r>
      <w:r w:rsidR="00921032">
        <w:t xml:space="preserve"> </w:t>
      </w:r>
      <w:r w:rsidR="00367333">
        <w:t>the</w:t>
      </w:r>
      <w:r w:rsidR="0000635A">
        <w:t xml:space="preserve"> extreme but ra</w:t>
      </w:r>
      <w:r w:rsidR="001F22C1">
        <w:t>r</w:t>
      </w:r>
      <w:r w:rsidR="0000635A">
        <w:t>e</w:t>
      </w:r>
      <w:r w:rsidR="001F22C1">
        <w:t xml:space="preserve"> entrainment</w:t>
      </w:r>
      <w:r w:rsidR="0000635A">
        <w:t xml:space="preserve"> events.</w:t>
      </w:r>
      <w:r w:rsidR="001F22C1">
        <w:t xml:space="preserve"> </w:t>
      </w:r>
      <w:r w:rsidR="00642CBB">
        <w:t xml:space="preserve">To assist with distribution selection, we </w:t>
      </w:r>
      <w:r w:rsidR="00AF2464">
        <w:t xml:space="preserve">use the results of the KS test. When p &lt;0.05, the simulated distribution is significantly different from </w:t>
      </w:r>
      <w:r w:rsidR="003809A3">
        <w:t>empirical</w:t>
      </w:r>
      <w:r w:rsidR="00AF2464">
        <w:t xml:space="preserve"> observations. </w:t>
      </w:r>
    </w:p>
    <w:p w14:paraId="065BDEB1" w14:textId="77777777" w:rsidR="00473C10" w:rsidRDefault="00B91FF3" w:rsidP="00473C10">
      <w:pPr>
        <w:pStyle w:val="BodyText"/>
        <w:keepNext/>
        <w:spacing w:line="480" w:lineRule="auto"/>
        <w:jc w:val="center"/>
      </w:pPr>
      <w:r>
        <w:rPr>
          <w:noProof/>
        </w:rPr>
        <w:drawing>
          <wp:inline distT="0" distB="0" distL="0" distR="0" wp14:anchorId="64A60FD0" wp14:editId="51B97BC6">
            <wp:extent cx="3657607" cy="3657607"/>
            <wp:effectExtent l="0" t="0" r="0" b="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2602A453" w14:textId="6569EC06" w:rsidR="00B91FF3" w:rsidRPr="007B72BF" w:rsidRDefault="00473C10" w:rsidP="00473C10">
      <w:pPr>
        <w:pStyle w:val="Caption"/>
      </w:pPr>
      <w:r>
        <w:t xml:space="preserve">Figure </w:t>
      </w:r>
      <w:fldSimple w:instr=" SEQ Figure \* ARABIC ">
        <w:r>
          <w:rPr>
            <w:noProof/>
          </w:rPr>
          <w:t>1</w:t>
        </w:r>
      </w:fldSimple>
      <w:r>
        <w:t xml:space="preserve"> observed and sampled entrainment rates for Yellow Perch in the Months of March, </w:t>
      </w:r>
      <w:proofErr w:type="gramStart"/>
      <w:r>
        <w:t>April ,and</w:t>
      </w:r>
      <w:proofErr w:type="gramEnd"/>
      <w:r>
        <w:t xml:space="preserve"> May</w:t>
      </w:r>
    </w:p>
    <w:p w14:paraId="54A9478E" w14:textId="20E4182D" w:rsidR="00DB6AC9" w:rsidRDefault="00DB6AC9" w:rsidP="00A97B6F">
      <w:pPr>
        <w:pStyle w:val="Heading3"/>
      </w:pPr>
      <w:bookmarkStart w:id="274" w:name="_Toc86245751"/>
      <w:commentRangeStart w:id="275"/>
      <w:commentRangeStart w:id="276"/>
      <w:r>
        <w:t>Scenario Development</w:t>
      </w:r>
      <w:bookmarkEnd w:id="274"/>
      <w:commentRangeEnd w:id="275"/>
      <w:r w:rsidR="005E16D3">
        <w:rPr>
          <w:rStyle w:val="CommentReference"/>
          <w:b w:val="0"/>
          <w:bCs w:val="0"/>
        </w:rPr>
        <w:commentReference w:id="275"/>
      </w:r>
      <w:commentRangeEnd w:id="276"/>
      <w:r w:rsidR="00D61424">
        <w:rPr>
          <w:rStyle w:val="CommentReference"/>
          <w:b w:val="0"/>
          <w:bCs w:val="0"/>
        </w:rPr>
        <w:commentReference w:id="276"/>
      </w:r>
    </w:p>
    <w:p w14:paraId="69803356" w14:textId="29177B0D" w:rsidR="00DB6AC9" w:rsidRDefault="00D1113F" w:rsidP="00EC7761">
      <w:pPr>
        <w:pStyle w:val="BodyText"/>
        <w:spacing w:line="480" w:lineRule="auto"/>
      </w:pPr>
      <w:r>
        <w:t xml:space="preserve">Entrainment events often occur on a seasonal cycle </w:t>
      </w:r>
      <w:r w:rsidR="002863E1">
        <w:t xml:space="preserve">and are a function of </w:t>
      </w:r>
      <w:r w:rsidR="00A82A2D">
        <w:t xml:space="preserve">the amount of </w:t>
      </w:r>
      <w:r w:rsidR="00DE24B3">
        <w:t xml:space="preserve">water discharged through </w:t>
      </w:r>
      <w:r w:rsidR="00A82A2D">
        <w:t>a</w:t>
      </w:r>
      <w:r w:rsidR="00DE24B3">
        <w:t xml:space="preserve"> facility.</w:t>
      </w:r>
      <w:r w:rsidR="00DE24B3" w:rsidDel="00C15298">
        <w:t xml:space="preserve"> </w:t>
      </w:r>
      <w:r w:rsidR="00DE24B3">
        <w:t>Th</w:t>
      </w:r>
      <w:r w:rsidR="00E1045C">
        <w:t>erefore</w:t>
      </w:r>
      <w:r w:rsidR="00DE24B3">
        <w:t>,</w:t>
      </w:r>
      <w:r w:rsidR="00E1045C">
        <w:t xml:space="preserve"> it is important for our model to </w:t>
      </w:r>
      <w:r w:rsidR="009425B0">
        <w:t xml:space="preserve">recreate potential hydrologic </w:t>
      </w:r>
      <w:r w:rsidR="00DE24B3">
        <w:t xml:space="preserve">conditions </w:t>
      </w:r>
      <w:r w:rsidR="009425B0">
        <w:t xml:space="preserve">and </w:t>
      </w:r>
      <w:r w:rsidR="00A82A2D">
        <w:t xml:space="preserve">the </w:t>
      </w:r>
      <w:r w:rsidR="009425B0">
        <w:t xml:space="preserve">operating </w:t>
      </w:r>
      <w:r w:rsidR="00880C49">
        <w:t>scenarios</w:t>
      </w:r>
      <w:r w:rsidR="00A82A2D">
        <w:t xml:space="preserve"> for such conditions</w:t>
      </w:r>
      <w:r w:rsidR="009425B0">
        <w:t>.</w:t>
      </w:r>
      <w:r w:rsidR="00880C49">
        <w:t xml:space="preserve"> For </w:t>
      </w:r>
      <w:r w:rsidR="00880C49">
        <w:lastRenderedPageBreak/>
        <w:t xml:space="preserve">facilities with multiple units, it is assumed </w:t>
      </w:r>
      <w:r w:rsidR="00397BE2">
        <w:t xml:space="preserve">that a single unit would be operated up until its most efficient flow. At that point, water will then begin </w:t>
      </w:r>
      <w:r w:rsidR="00661933">
        <w:t>to flow through other units up until their most efficient flow or until the hydrologic capacity of the facility is met.  Any more discharge is</w:t>
      </w:r>
      <w:r w:rsidR="00E051E4">
        <w:t xml:space="preserve"> then</w:t>
      </w:r>
      <w:r w:rsidR="00661933">
        <w:t xml:space="preserve"> spilled over the dam. </w:t>
      </w:r>
      <w:r w:rsidR="00CD6CD6">
        <w:t xml:space="preserve">If we assume fish </w:t>
      </w:r>
      <w:r w:rsidR="00767A46">
        <w:t>proportionally</w:t>
      </w:r>
      <w:r w:rsidR="00CD6CD6">
        <w:t xml:space="preserve"> follow the flow, we can </w:t>
      </w:r>
      <w:r w:rsidR="00EC71FD">
        <w:t xml:space="preserve">estimate the </w:t>
      </w:r>
      <w:r w:rsidR="00E051E4">
        <w:t xml:space="preserve">rates at which fish will </w:t>
      </w:r>
      <w:r w:rsidR="00E268C3">
        <w:t>pass via</w:t>
      </w:r>
      <w:r w:rsidR="00E051E4">
        <w:t xml:space="preserve"> each passage route. </w:t>
      </w:r>
      <w:r w:rsidR="007D2034">
        <w:t>Thus</w:t>
      </w:r>
      <w:r w:rsidR="00E152EA">
        <w:t>,</w:t>
      </w:r>
      <w:r w:rsidR="007D2034">
        <w:t xml:space="preserve"> if we know the </w:t>
      </w:r>
      <w:r w:rsidR="004D7E85">
        <w:t xml:space="preserve">river discharge, we can simulate </w:t>
      </w:r>
      <w:r w:rsidR="00EC7093">
        <w:t>passage</w:t>
      </w:r>
      <w:r w:rsidR="00E152EA">
        <w:t xml:space="preserve"> through the facility</w:t>
      </w:r>
      <w:r w:rsidR="00EC7093">
        <w:t xml:space="preserve">.  </w:t>
      </w:r>
    </w:p>
    <w:p w14:paraId="022E9162" w14:textId="5C64A6F7" w:rsidR="00F00546" w:rsidDel="005E16D3" w:rsidRDefault="00AD3411" w:rsidP="00EC7761">
      <w:pPr>
        <w:pStyle w:val="BodyText"/>
        <w:spacing w:line="480" w:lineRule="auto"/>
        <w:rPr>
          <w:del w:id="277" w:author="Kevin Nebiolo" w:date="2022-09-13T20:41:00Z"/>
        </w:rPr>
      </w:pPr>
      <w:del w:id="278" w:author="Kevin Nebiolo" w:date="2022-09-13T20:41:00Z">
        <w:r w:rsidDel="005E16D3">
          <w:delText xml:space="preserve">The last 10 years of data from the 100 nearest USGS stream gages to each dam </w:delText>
        </w:r>
        <w:r w:rsidR="00A30E7C" w:rsidDel="005E16D3">
          <w:delText xml:space="preserve">were analyzed with the Python modules; </w:delText>
        </w:r>
        <w:r w:rsidR="00A30E7C" w:rsidRPr="005F0CA1" w:rsidDel="005E16D3">
          <w:rPr>
            <w:i/>
          </w:rPr>
          <w:delText>hydrofunctions</w:delText>
        </w:r>
        <w:r w:rsidR="00A30E7C" w:rsidDel="005E16D3">
          <w:delText xml:space="preserve"> and </w:delText>
        </w:r>
        <w:r w:rsidR="00A30E7C" w:rsidRPr="005F0CA1" w:rsidDel="005E16D3">
          <w:rPr>
            <w:i/>
          </w:rPr>
          <w:delText>Pandas</w:delText>
        </w:r>
        <w:r w:rsidR="00A30E7C" w:rsidDel="005E16D3">
          <w:delText xml:space="preserve">. </w:delText>
        </w:r>
        <w:r w:rsidR="001A1F43" w:rsidDel="005E16D3">
          <w:delText xml:space="preserve">A linear </w:delText>
        </w:r>
        <w:r w:rsidR="00C0578C" w:rsidDel="005E16D3">
          <w:delText>relationship</w:delText>
        </w:r>
        <w:r w:rsidR="001A1F43" w:rsidDel="005E16D3">
          <w:delText xml:space="preserve"> is evident when we </w:delText>
        </w:r>
        <w:r w:rsidR="00F00546" w:rsidDel="005E16D3">
          <w:delText>graph exceedance flow as a function of drainage are</w:delText>
        </w:r>
        <w:r w:rsidR="001A1F43" w:rsidDel="005E16D3">
          <w:delText xml:space="preserve">a. </w:delText>
        </w:r>
        <w:r w:rsidR="007B4F5C" w:rsidDel="005E16D3">
          <w:delText>Stryke uses</w:delText>
        </w:r>
        <w:r w:rsidR="00367E02" w:rsidDel="005E16D3">
          <w:delText xml:space="preserve"> ordinary least squares regression</w:delText>
        </w:r>
        <w:r w:rsidR="008A2C68" w:rsidDel="005E16D3">
          <w:delText xml:space="preserve"> with </w:delText>
        </w:r>
        <w:r w:rsidR="00D00579" w:rsidDel="005E16D3">
          <w:delText xml:space="preserve">the Python module </w:delText>
        </w:r>
        <w:r w:rsidR="00D00579" w:rsidRPr="005F0CA1" w:rsidDel="005E16D3">
          <w:rPr>
            <w:i/>
          </w:rPr>
          <w:delText>statsmodels</w:delText>
        </w:r>
        <w:r w:rsidR="007B4F5C" w:rsidDel="005E16D3">
          <w:delText xml:space="preserve"> </w:delText>
        </w:r>
        <w:r w:rsidR="00367E02" w:rsidDel="005E16D3">
          <w:delText>to estimate seasonal exceedance flow</w:delText>
        </w:r>
        <w:r w:rsidR="00326F6A" w:rsidDel="005E16D3">
          <w:delText>s (10, 50, and 90</w:delText>
        </w:r>
        <w:r w:rsidR="006B0BE4" w:rsidDel="005E16D3">
          <w:delText>-percent</w:delText>
        </w:r>
        <w:r w:rsidR="00326F6A" w:rsidDel="005E16D3">
          <w:delText xml:space="preserve"> exceedance)</w:delText>
        </w:r>
        <w:r w:rsidR="00367E02" w:rsidDel="005E16D3">
          <w:delText xml:space="preserve"> </w:delText>
        </w:r>
        <w:r w:rsidR="00915932" w:rsidDel="005E16D3">
          <w:delText xml:space="preserve">at </w:delText>
        </w:r>
        <w:r w:rsidR="00326F6A" w:rsidDel="005E16D3">
          <w:delText>each</w:delText>
        </w:r>
        <w:r w:rsidR="00915932" w:rsidDel="005E16D3">
          <w:delText xml:space="preserve"> facility</w:delText>
        </w:r>
        <w:r w:rsidR="00915932" w:rsidRPr="00C64E7B" w:rsidDel="005E16D3">
          <w:delText xml:space="preserve">. Figure </w:delText>
        </w:r>
        <w:r w:rsidR="00E71FA6" w:rsidRPr="00C64E7B" w:rsidDel="005E16D3">
          <w:delText>2</w:delText>
        </w:r>
        <w:r w:rsidR="00915932" w:rsidDel="005E16D3">
          <w:delText xml:space="preserve"> shows one such example of the </w:delText>
        </w:r>
        <w:r w:rsidR="00762C26" w:rsidDel="005E16D3">
          <w:delText>50</w:delText>
        </w:r>
        <w:r w:rsidR="00E71FA6" w:rsidDel="005E16D3">
          <w:delText>-percent</w:delText>
        </w:r>
        <w:r w:rsidR="00762C26" w:rsidDel="005E16D3">
          <w:delText xml:space="preserve"> spring exceedance flow at</w:delText>
        </w:r>
        <w:r w:rsidR="00915932" w:rsidDel="005E16D3">
          <w:delText xml:space="preserve"> </w:delText>
        </w:r>
        <w:r w:rsidR="00762C26" w:rsidDel="005E16D3">
          <w:delText>Allegheny Lock and Dam</w:delText>
        </w:r>
        <w:r w:rsidR="002615C4" w:rsidDel="005E16D3">
          <w:delText xml:space="preserve"> (red dot)</w:delText>
        </w:r>
        <w:r w:rsidR="00915932" w:rsidDel="005E16D3">
          <w:delText xml:space="preserve"> on the </w:delText>
        </w:r>
        <w:r w:rsidR="00762C26" w:rsidDel="005E16D3">
          <w:delText>Allegheny</w:delText>
        </w:r>
        <w:r w:rsidR="00915932" w:rsidDel="005E16D3">
          <w:delText xml:space="preserve"> River in </w:delText>
        </w:r>
        <w:r w:rsidR="00C86EEF" w:rsidDel="005E16D3">
          <w:delText>Pennsylvania</w:delText>
        </w:r>
        <w:r w:rsidR="002615C4" w:rsidDel="005E16D3">
          <w:delText>.</w:delText>
        </w:r>
        <w:r w:rsidR="00F00546" w:rsidDel="005E16D3">
          <w:delText xml:space="preserve"> </w:delText>
        </w:r>
        <w:r w:rsidR="00A870DB" w:rsidDel="005E16D3">
          <w:delText>We created seasonal exceedance flow scenarios for winter (December, January, February), spring (March, April, May), summer (June, July</w:delText>
        </w:r>
        <w:r w:rsidR="00E01D11" w:rsidDel="005E16D3">
          <w:delText>,</w:delText>
        </w:r>
        <w:r w:rsidR="00A870DB" w:rsidDel="005E16D3">
          <w:delText xml:space="preserve"> August), and fall (September, October, November).  </w:delText>
        </w:r>
      </w:del>
    </w:p>
    <w:p w14:paraId="61371AB2" w14:textId="4D46831A" w:rsidR="003E1E6A" w:rsidDel="00D61424" w:rsidRDefault="003E1E6A" w:rsidP="003E1E6A">
      <w:pPr>
        <w:spacing w:line="480" w:lineRule="auto"/>
        <w:ind w:firstLine="720"/>
        <w:rPr>
          <w:del w:id="279" w:author="Kevin Nebiolo" w:date="2022-09-13T20:42:00Z"/>
        </w:rPr>
      </w:pPr>
      <w:del w:id="280" w:author="Kevin Nebiolo" w:date="2022-09-13T20:42:00Z">
        <w:r w:rsidDel="00D61424">
          <w:rPr>
            <w:noProof/>
          </w:rPr>
          <w:drawing>
            <wp:inline distT="0" distB="0" distL="0" distR="0" wp14:anchorId="40ACA953" wp14:editId="3AE8BD3A">
              <wp:extent cx="5104765" cy="4746308"/>
              <wp:effectExtent l="0" t="0" r="63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43"/>
                      <a:stretch/>
                    </pic:blipFill>
                    <pic:spPr bwMode="auto">
                      <a:xfrm>
                        <a:off x="0" y="0"/>
                        <a:ext cx="5104845" cy="4746382"/>
                      </a:xfrm>
                      <a:prstGeom prst="rect">
                        <a:avLst/>
                      </a:prstGeom>
                      <a:noFill/>
                      <a:ln>
                        <a:noFill/>
                      </a:ln>
                      <a:extLst>
                        <a:ext uri="{53640926-AAD7-44D8-BBD7-CCE9431645EC}">
                          <a14:shadowObscured xmlns:a14="http://schemas.microsoft.com/office/drawing/2010/main"/>
                        </a:ext>
                      </a:extLst>
                    </pic:spPr>
                  </pic:pic>
                </a:graphicData>
              </a:graphic>
            </wp:inline>
          </w:drawing>
        </w:r>
        <w:r w:rsidDel="00D61424">
          <w:delText xml:space="preserve">  </w:delText>
        </w:r>
      </w:del>
    </w:p>
    <w:p w14:paraId="645856E2" w14:textId="6766D6FD" w:rsidR="003E1E6A" w:rsidDel="00D61424" w:rsidRDefault="003E1E6A" w:rsidP="003E1E6A">
      <w:pPr>
        <w:pStyle w:val="Caption"/>
        <w:spacing w:after="240" w:line="480" w:lineRule="auto"/>
        <w:rPr>
          <w:del w:id="281" w:author="Kevin Nebiolo" w:date="2022-09-13T20:42:00Z"/>
        </w:rPr>
      </w:pPr>
      <w:del w:id="282" w:author="Kevin Nebiolo" w:date="2022-09-13T20:42:00Z">
        <w:r w:rsidDel="00D61424">
          <w:delText>Figure 2</w:delText>
        </w:r>
        <w:r w:rsidDel="00D61424">
          <w:tab/>
          <w:delText>Spring 50-Percent Exceedance at Allegheny Lock and Dam 2</w:delText>
        </w:r>
      </w:del>
    </w:p>
    <w:p w14:paraId="75931FA4" w14:textId="5F22D872" w:rsidR="00D00579" w:rsidRPr="008E3AF7" w:rsidDel="00D61424" w:rsidRDefault="00E25E29" w:rsidP="00EC7761">
      <w:pPr>
        <w:spacing w:after="240" w:line="480" w:lineRule="auto"/>
        <w:rPr>
          <w:del w:id="283" w:author="Kevin Nebiolo" w:date="2022-09-13T20:42:00Z"/>
          <w:rFonts w:eastAsia="Calibri"/>
        </w:rPr>
      </w:pPr>
      <w:bookmarkStart w:id="284" w:name="_Toc77155335"/>
      <w:del w:id="285" w:author="Kevin Nebiolo" w:date="2022-09-13T20:42:00Z">
        <w:r w:rsidDel="00D61424">
          <w:rPr>
            <w:rFonts w:eastAsia="Calibri"/>
          </w:rPr>
          <w:delText xml:space="preserve">With </w:delText>
        </w:r>
        <w:r w:rsidR="009A17B0" w:rsidDel="00D61424">
          <w:rPr>
            <w:rFonts w:eastAsia="Calibri"/>
          </w:rPr>
          <w:delText>three-month</w:delText>
        </w:r>
        <w:r w:rsidDel="00D61424">
          <w:rPr>
            <w:rFonts w:eastAsia="Calibri"/>
          </w:rPr>
          <w:delText xml:space="preserve"> seasons, </w:delText>
        </w:r>
        <w:r w:rsidR="00BF7C24" w:rsidDel="00D61424">
          <w:rPr>
            <w:rFonts w:eastAsia="Calibri"/>
          </w:rPr>
          <w:delText xml:space="preserve">we simulated daily entrainment events </w:delText>
        </w:r>
        <w:r w:rsidR="00D3621B" w:rsidDel="00D61424">
          <w:rPr>
            <w:rFonts w:eastAsia="Calibri"/>
          </w:rPr>
          <w:delText>(fish per M ft</w:delText>
        </w:r>
        <w:r w:rsidR="00D3621B" w:rsidDel="00D61424">
          <w:rPr>
            <w:rFonts w:eastAsia="Calibri"/>
            <w:vertAlign w:val="superscript"/>
          </w:rPr>
          <w:delText>3</w:delText>
        </w:r>
        <w:r w:rsidR="00D3621B" w:rsidDel="00D61424">
          <w:rPr>
            <w:rFonts w:eastAsia="Calibri"/>
          </w:rPr>
          <w:delText>)</w:delText>
        </w:r>
        <w:r w:rsidR="00D3621B" w:rsidDel="00D61424">
          <w:rPr>
            <w:rFonts w:eastAsia="Calibri"/>
            <w:vertAlign w:val="superscript"/>
          </w:rPr>
          <w:delText xml:space="preserve"> </w:delText>
        </w:r>
        <w:r w:rsidR="00BF7C24" w:rsidDel="00D61424">
          <w:rPr>
            <w:rFonts w:eastAsia="Calibri"/>
          </w:rPr>
          <w:delText>for 90</w:delText>
        </w:r>
        <w:r w:rsidR="00A95F08" w:rsidDel="00D61424">
          <w:rPr>
            <w:rFonts w:eastAsia="Calibri"/>
          </w:rPr>
          <w:delText xml:space="preserve"> model-</w:delText>
        </w:r>
        <w:r w:rsidR="00BF7C24" w:rsidDel="00D61424">
          <w:rPr>
            <w:rFonts w:eastAsia="Calibri"/>
          </w:rPr>
          <w:delText>days</w:delText>
        </w:r>
        <w:r w:rsidR="00977E47" w:rsidDel="00D61424">
          <w:rPr>
            <w:rFonts w:eastAsia="Calibri"/>
          </w:rPr>
          <w:delText xml:space="preserve"> (30 per month)</w:delText>
        </w:r>
        <w:r w:rsidR="000C24AA" w:rsidDel="00D61424">
          <w:rPr>
            <w:rFonts w:eastAsia="Calibri"/>
          </w:rPr>
          <w:delText xml:space="preserve">.  </w:delText>
        </w:r>
        <w:r w:rsidR="00766395" w:rsidDel="00D61424">
          <w:rPr>
            <w:rFonts w:eastAsia="Calibri"/>
          </w:rPr>
          <w:delText xml:space="preserve">Then </w:delText>
        </w:r>
        <w:r w:rsidR="00B22940" w:rsidDel="00D61424">
          <w:rPr>
            <w:rFonts w:eastAsia="Calibri"/>
          </w:rPr>
          <w:delText>expanded that to a daily</w:delText>
        </w:r>
        <w:r w:rsidR="00A81C08" w:rsidDel="00D61424">
          <w:rPr>
            <w:rFonts w:eastAsia="Calibri"/>
          </w:rPr>
          <w:delText xml:space="preserve"> entrainment</w:delText>
        </w:r>
        <w:r w:rsidR="00B22940" w:rsidDel="00D61424">
          <w:rPr>
            <w:rFonts w:eastAsia="Calibri"/>
          </w:rPr>
          <w:delText xml:space="preserve"> estimate</w:delText>
        </w:r>
        <w:r w:rsidR="00C144A0" w:rsidDel="00D61424">
          <w:rPr>
            <w:rFonts w:eastAsia="Calibri"/>
          </w:rPr>
          <w:delText xml:space="preserve"> (fish)</w:delText>
        </w:r>
        <w:r w:rsidR="00B06E24" w:rsidDel="00D61424">
          <w:rPr>
            <w:rFonts w:eastAsia="Calibri"/>
          </w:rPr>
          <w:delText xml:space="preserve"> by </w:delText>
        </w:r>
        <w:r w:rsidR="00F71C9C" w:rsidDel="00D61424">
          <w:rPr>
            <w:rFonts w:eastAsia="Calibri"/>
          </w:rPr>
          <w:delText xml:space="preserve">multiplying </w:delText>
        </w:r>
        <w:r w:rsidR="00C144A0" w:rsidDel="00D61424">
          <w:rPr>
            <w:rFonts w:eastAsia="Calibri"/>
          </w:rPr>
          <w:delText xml:space="preserve">the entrainment rate </w:delText>
        </w:r>
        <w:r w:rsidR="00F71C9C" w:rsidDel="00D61424">
          <w:rPr>
            <w:rFonts w:eastAsia="Calibri"/>
          </w:rPr>
          <w:delText xml:space="preserve">by </w:delText>
        </w:r>
        <w:r w:rsidR="00155C81" w:rsidDel="00D61424">
          <w:rPr>
            <w:rFonts w:eastAsia="Calibri"/>
          </w:rPr>
          <w:delText xml:space="preserve">the total amount of discharge </w:delText>
        </w:r>
        <w:r w:rsidR="00C144A0" w:rsidDel="00D61424">
          <w:rPr>
            <w:rFonts w:eastAsia="Calibri"/>
          </w:rPr>
          <w:delText xml:space="preserve">through </w:delText>
        </w:r>
        <w:r w:rsidR="00F572A3" w:rsidDel="00D61424">
          <w:rPr>
            <w:rFonts w:eastAsia="Calibri"/>
          </w:rPr>
          <w:delText>the project</w:delText>
        </w:r>
        <w:r w:rsidR="00F71C9C" w:rsidDel="00D61424">
          <w:rPr>
            <w:rFonts w:eastAsia="Calibri"/>
          </w:rPr>
          <w:delText>.</w:delText>
        </w:r>
        <w:r w:rsidR="00155C81" w:rsidDel="00D61424">
          <w:rPr>
            <w:rFonts w:eastAsia="Calibri"/>
          </w:rPr>
          <w:delText xml:space="preserve"> </w:delText>
        </w:r>
        <w:r w:rsidR="00F977AC" w:rsidDel="00D61424">
          <w:rPr>
            <w:rFonts w:eastAsia="Calibri"/>
          </w:rPr>
          <w:delText xml:space="preserve"> </w:delText>
        </w:r>
        <w:r w:rsidR="001F04D8" w:rsidDel="00D61424">
          <w:rPr>
            <w:rFonts w:eastAsia="Calibri"/>
          </w:rPr>
          <w:delText>Stryke simulates a daily entrainment event</w:delText>
        </w:r>
        <w:r w:rsidR="00680F36" w:rsidDel="00D61424">
          <w:rPr>
            <w:rFonts w:eastAsia="Calibri"/>
          </w:rPr>
          <w:delText xml:space="preserve"> as a function of </w:delText>
        </w:r>
        <w:r w:rsidR="00F66F92" w:rsidDel="00D61424">
          <w:rPr>
            <w:rFonts w:eastAsia="Calibri"/>
          </w:rPr>
          <w:delText xml:space="preserve">species and </w:delText>
        </w:r>
        <w:r w:rsidR="000F529A" w:rsidDel="00D61424">
          <w:rPr>
            <w:rFonts w:eastAsia="Calibri"/>
          </w:rPr>
          <w:delText>season</w:delText>
        </w:r>
        <w:r w:rsidR="006007B4" w:rsidDel="00D61424">
          <w:rPr>
            <w:rFonts w:eastAsia="Calibri"/>
          </w:rPr>
          <w:delText xml:space="preserve"> with a pseudo</w:delText>
        </w:r>
        <w:r w:rsidR="00F22678" w:rsidDel="00D61424">
          <w:rPr>
            <w:rFonts w:eastAsia="Calibri"/>
          </w:rPr>
          <w:delText>-</w:delText>
        </w:r>
        <w:r w:rsidR="006007B4" w:rsidDel="00D61424">
          <w:rPr>
            <w:rFonts w:eastAsia="Calibri"/>
          </w:rPr>
          <w:delText>random draw from a Pareto</w:delText>
        </w:r>
        <w:r w:rsidR="008D039F" w:rsidDel="00D61424">
          <w:rPr>
            <w:rFonts w:eastAsia="Calibri"/>
          </w:rPr>
          <w:delText>, Weibull Max, or Generalized Extreme Value</w:delText>
        </w:r>
        <w:r w:rsidR="006007B4" w:rsidDel="00D61424">
          <w:rPr>
            <w:rFonts w:eastAsia="Calibri"/>
          </w:rPr>
          <w:delText xml:space="preserve"> distributio</w:delText>
        </w:r>
        <w:r w:rsidR="00680F36" w:rsidDel="00D61424">
          <w:rPr>
            <w:rFonts w:eastAsia="Calibri"/>
          </w:rPr>
          <w:delText>n</w:delText>
        </w:r>
        <w:r w:rsidR="005021D0" w:rsidDel="00D61424">
          <w:rPr>
            <w:rFonts w:eastAsia="Calibri"/>
          </w:rPr>
          <w:delText xml:space="preserve"> using </w:delText>
        </w:r>
        <w:r w:rsidR="005021D0" w:rsidRPr="000D3DFD" w:rsidDel="00D61424">
          <w:rPr>
            <w:rFonts w:eastAsia="Calibri"/>
            <w:i/>
          </w:rPr>
          <w:delText>Scipy.stats</w:delText>
        </w:r>
        <w:r w:rsidR="006007B4" w:rsidDel="00D61424">
          <w:rPr>
            <w:rFonts w:eastAsia="Calibri"/>
          </w:rPr>
          <w:delText xml:space="preserve">. </w:delText>
        </w:r>
        <w:r w:rsidR="001216F3" w:rsidDel="00D61424">
          <w:rPr>
            <w:rFonts w:eastAsia="Calibri"/>
          </w:rPr>
          <w:delText xml:space="preserve">After </w:delText>
        </w:r>
        <w:r w:rsidR="00E872DB" w:rsidDel="00D61424">
          <w:rPr>
            <w:rFonts w:eastAsia="Calibri"/>
          </w:rPr>
          <w:delText>S</w:delText>
        </w:r>
        <w:r w:rsidR="00AD365E" w:rsidDel="00D61424">
          <w:rPr>
            <w:rFonts w:eastAsia="Calibri"/>
          </w:rPr>
          <w:delText xml:space="preserve">tryke iterates through </w:delText>
        </w:r>
        <w:r w:rsidR="001F04D8" w:rsidDel="00D61424">
          <w:rPr>
            <w:rFonts w:eastAsia="Calibri"/>
          </w:rPr>
          <w:delText>each seasonal scenario and species combination, it</w:delText>
        </w:r>
        <w:r w:rsidR="007C74B0" w:rsidDel="00D61424">
          <w:rPr>
            <w:rFonts w:eastAsia="Calibri"/>
          </w:rPr>
          <w:delText xml:space="preserve"> then</w:delText>
        </w:r>
        <w:r w:rsidR="001F04D8" w:rsidDel="00D61424">
          <w:rPr>
            <w:rFonts w:eastAsia="Calibri"/>
          </w:rPr>
          <w:delText xml:space="preserve"> </w:delText>
        </w:r>
        <w:r w:rsidR="007C74B0" w:rsidDel="00D61424">
          <w:rPr>
            <w:rFonts w:eastAsia="Calibri"/>
          </w:rPr>
          <w:delText xml:space="preserve">summarizes results.  </w:delText>
        </w:r>
        <w:r w:rsidR="001F04D8" w:rsidDel="00D61424">
          <w:rPr>
            <w:rFonts w:eastAsia="Calibri"/>
          </w:rPr>
          <w:delText xml:space="preserve"> </w:delText>
        </w:r>
      </w:del>
    </w:p>
    <w:p w14:paraId="3D9D9A90" w14:textId="77777777" w:rsidR="00587F21" w:rsidRPr="000E65FE" w:rsidRDefault="00587F21">
      <w:pPr>
        <w:pStyle w:val="Heading2"/>
      </w:pPr>
      <w:bookmarkStart w:id="286" w:name="_Toc86245752"/>
      <w:bookmarkEnd w:id="284"/>
      <w:r>
        <w:t>Vulnerability to Entrainment</w:t>
      </w:r>
      <w:bookmarkEnd w:id="286"/>
    </w:p>
    <w:p w14:paraId="2FD7FC26" w14:textId="15787FD1" w:rsidR="000F55C0" w:rsidRDefault="005F572C" w:rsidP="00EC7761">
      <w:pPr>
        <w:pStyle w:val="BodyText"/>
        <w:spacing w:line="480" w:lineRule="auto"/>
      </w:pPr>
      <w:r>
        <w:t xml:space="preserve">The second component </w:t>
      </w:r>
      <w:r w:rsidR="00CB6F9D">
        <w:t>o</w:t>
      </w:r>
      <w:r w:rsidR="00714F46">
        <w:t>f</w:t>
      </w:r>
      <w:r w:rsidR="00CB6F9D">
        <w:t xml:space="preserve"> an ERA </w:t>
      </w:r>
      <w:r w:rsidR="00CB3B18">
        <w:t xml:space="preserve">objectively </w:t>
      </w:r>
      <w:r w:rsidR="00AE5E7F">
        <w:t>assesses</w:t>
      </w:r>
      <w:r w:rsidR="00CB6F9D">
        <w:t xml:space="preserve"> </w:t>
      </w:r>
      <w:r w:rsidR="00F260E4" w:rsidRPr="00F260E4">
        <w:t>the vulnerability of those species subjected to entrainment</w:t>
      </w:r>
      <w:r w:rsidR="00E43D40">
        <w:t xml:space="preserve">. Large impacts to highly vulnerable species </w:t>
      </w:r>
      <w:r w:rsidR="005D53FE">
        <w:t>carry the most risk</w:t>
      </w:r>
      <w:r w:rsidR="00573A54">
        <w:t>, b</w:t>
      </w:r>
      <w:r w:rsidR="005D53FE">
        <w:t xml:space="preserve">ut what </w:t>
      </w:r>
      <w:r w:rsidR="003904F5">
        <w:t xml:space="preserve">makes </w:t>
      </w:r>
      <w:r w:rsidR="00E928F0">
        <w:t>one</w:t>
      </w:r>
      <w:r w:rsidR="003904F5">
        <w:t xml:space="preserve"> species </w:t>
      </w:r>
      <w:r w:rsidR="00722FF0">
        <w:t xml:space="preserve">any </w:t>
      </w:r>
      <w:r w:rsidR="003904F5">
        <w:t>more</w:t>
      </w:r>
      <w:r w:rsidR="005D53FE">
        <w:t xml:space="preserve"> vulnerab</w:t>
      </w:r>
      <w:r w:rsidR="003904F5">
        <w:t xml:space="preserve">le than another? </w:t>
      </w:r>
      <w:r w:rsidR="00496A1B">
        <w:t xml:space="preserve">In 2012, </w:t>
      </w:r>
      <w:proofErr w:type="spellStart"/>
      <w:r w:rsidR="00496A1B">
        <w:t>Cada</w:t>
      </w:r>
      <w:proofErr w:type="spellEnd"/>
      <w:r w:rsidR="00496A1B">
        <w:t xml:space="preserve"> and Schweizer developed a traits</w:t>
      </w:r>
      <w:r w:rsidR="00AE5E7F">
        <w:t>-</w:t>
      </w:r>
      <w:r w:rsidR="00496A1B">
        <w:t>based assessment</w:t>
      </w:r>
      <w:r w:rsidR="00BF0D7A">
        <w:t xml:space="preserve"> (TBA)</w:t>
      </w:r>
      <w:r w:rsidR="00496A1B">
        <w:t xml:space="preserve"> </w:t>
      </w:r>
      <w:r w:rsidR="00DA3A8F">
        <w:t xml:space="preserve">to estimate </w:t>
      </w:r>
      <w:r w:rsidR="00AE5E7F">
        <w:t>fish population sustainability for</w:t>
      </w:r>
      <w:r w:rsidR="00DA3A8F">
        <w:t xml:space="preserve"> data poor fish populations</w:t>
      </w:r>
      <w:r w:rsidR="004126AC">
        <w:t>.</w:t>
      </w:r>
      <w:r w:rsidR="00FA2814">
        <w:t xml:space="preserve"> This qualitative assessmen</w:t>
      </w:r>
      <w:r w:rsidR="007761B6">
        <w:t>t</w:t>
      </w:r>
      <w:r w:rsidR="007919E2">
        <w:t xml:space="preserve"> extend</w:t>
      </w:r>
      <w:r w:rsidR="00535E0C">
        <w:t>ed</w:t>
      </w:r>
      <w:r w:rsidR="007919E2">
        <w:t xml:space="preserve"> experimental results from tested fish species to predict passage survival of other untested species </w:t>
      </w:r>
      <w:r w:rsidR="007761B6">
        <w:t>based on phylogenic relationships or ecological similarities (</w:t>
      </w:r>
      <w:proofErr w:type="spellStart"/>
      <w:r w:rsidR="007761B6">
        <w:t>Cada</w:t>
      </w:r>
      <w:proofErr w:type="spellEnd"/>
      <w:r w:rsidR="007761B6">
        <w:t xml:space="preserve"> and Schweizer 2012)</w:t>
      </w:r>
      <w:r w:rsidR="00D46191">
        <w:t xml:space="preserve">. </w:t>
      </w:r>
      <w:r w:rsidR="00BF0D7A">
        <w:t xml:space="preserve">Kleinschmidt used </w:t>
      </w:r>
      <w:r w:rsidR="00AE5E7F">
        <w:t xml:space="preserve">the concepts </w:t>
      </w:r>
      <w:r w:rsidR="00BF0E18">
        <w:t>of</w:t>
      </w:r>
      <w:r w:rsidR="00AE5E7F">
        <w:t xml:space="preserve"> the </w:t>
      </w:r>
      <w:proofErr w:type="spellStart"/>
      <w:r w:rsidR="00306836">
        <w:t>Cada</w:t>
      </w:r>
      <w:proofErr w:type="spellEnd"/>
      <w:r w:rsidR="00306836">
        <w:t xml:space="preserve"> and Schweizer (2012) </w:t>
      </w:r>
      <w:r w:rsidR="00BF0E18">
        <w:t xml:space="preserve">TBA </w:t>
      </w:r>
      <w:r w:rsidR="00306836">
        <w:t>and the Patrick et. al.</w:t>
      </w:r>
      <w:r w:rsidR="00BF0D7A">
        <w:t xml:space="preserve"> </w:t>
      </w:r>
      <w:r w:rsidR="00306836">
        <w:t xml:space="preserve">(2009) </w:t>
      </w:r>
      <w:r w:rsidR="00BF0E18">
        <w:t xml:space="preserve">PSA </w:t>
      </w:r>
      <w:r w:rsidR="00BF0D7A">
        <w:t>as a framework for assessing vulnerability</w:t>
      </w:r>
      <w:r w:rsidR="00AE5E7F">
        <w:t>. However, we used a</w:t>
      </w:r>
      <w:r w:rsidR="00D46941">
        <w:t xml:space="preserve"> straightforward quantitative approach for assessing fish population sustainability. S</w:t>
      </w:r>
      <w:r w:rsidR="00BF0D7A">
        <w:t>pecifically,</w:t>
      </w:r>
      <w:r w:rsidR="00C91712">
        <w:t xml:space="preserve"> we </w:t>
      </w:r>
      <w:r w:rsidR="00983998">
        <w:t xml:space="preserve">used estimates of </w:t>
      </w:r>
      <w:r w:rsidR="00951263">
        <w:t xml:space="preserve">fish population </w:t>
      </w:r>
      <w:r w:rsidR="00983998">
        <w:t>growth rates for each species to evaluate</w:t>
      </w:r>
      <w:r w:rsidR="001040C8">
        <w:t xml:space="preserve"> </w:t>
      </w:r>
      <w:r w:rsidR="00B85315">
        <w:t>a population’s</w:t>
      </w:r>
      <w:r w:rsidR="001040C8">
        <w:t xml:space="preserve"> ability to </w:t>
      </w:r>
      <w:r w:rsidR="00B85315">
        <w:t>make up</w:t>
      </w:r>
      <w:r w:rsidR="001040C8">
        <w:t xml:space="preserve"> for turbine passage losses with compensatory </w:t>
      </w:r>
      <w:r w:rsidR="001040C8">
        <w:lastRenderedPageBreak/>
        <w:t>mechanisms</w:t>
      </w:r>
      <w:r w:rsidR="00951263">
        <w:t>.</w:t>
      </w:r>
      <w:r w:rsidR="001040C8">
        <w:t xml:space="preserve"> If </w:t>
      </w:r>
      <w:r w:rsidR="005F39D5">
        <w:t xml:space="preserve">these compensatory mechanisms are not </w:t>
      </w:r>
      <w:r w:rsidR="002B4639">
        <w:t xml:space="preserve">enough to overcome losses, the </w:t>
      </w:r>
      <w:r w:rsidR="000F55C0">
        <w:t xml:space="preserve">fish population is vulnerable to entrainment stressors.  </w:t>
      </w:r>
    </w:p>
    <w:p w14:paraId="13691475" w14:textId="0DE00CD7" w:rsidR="003647B5" w:rsidRDefault="000F55C0" w:rsidP="00EC7761">
      <w:pPr>
        <w:pStyle w:val="BodyText"/>
        <w:spacing w:line="480" w:lineRule="auto"/>
      </w:pPr>
      <w:r>
        <w:t>The sustainability of fish popu</w:t>
      </w:r>
      <w:r w:rsidR="002A155B">
        <w:t>l</w:t>
      </w:r>
      <w:r>
        <w:t>at</w:t>
      </w:r>
      <w:r w:rsidR="002A155B">
        <w:t>ion</w:t>
      </w:r>
      <w:r w:rsidR="005D0374">
        <w:t>s</w:t>
      </w:r>
      <w:r w:rsidR="002A155B">
        <w:t xml:space="preserve"> is influenced by </w:t>
      </w:r>
      <w:proofErr w:type="gramStart"/>
      <w:r w:rsidR="002A155B">
        <w:t>a number of</w:t>
      </w:r>
      <w:proofErr w:type="gramEnd"/>
      <w:r w:rsidR="002A155B">
        <w:t xml:space="preserve"> demographic traits.  </w:t>
      </w:r>
      <w:r w:rsidR="005F5E2D">
        <w:t>These traits include natural life span</w:t>
      </w:r>
      <w:r w:rsidR="008E5F1E">
        <w:t xml:space="preserve">, </w:t>
      </w:r>
      <w:r w:rsidR="005F5E2D">
        <w:t xml:space="preserve">natural mortality rates, generation time or interval between reproductive events, </w:t>
      </w:r>
      <w:r w:rsidR="0090145E">
        <w:t xml:space="preserve">the </w:t>
      </w:r>
      <w:r w:rsidR="005F5E2D">
        <w:t>number of reproductive events per year, and the number of offspring per reproductive event (</w:t>
      </w:r>
      <w:proofErr w:type="spellStart"/>
      <w:r w:rsidR="005F5E2D">
        <w:t>Cada</w:t>
      </w:r>
      <w:proofErr w:type="spellEnd"/>
      <w:r w:rsidR="005F5E2D">
        <w:t xml:space="preserve"> and Schweizer 2012).</w:t>
      </w:r>
      <w:r w:rsidR="005F5E2D" w:rsidDel="00F372DA">
        <w:t xml:space="preserve"> </w:t>
      </w:r>
      <w:r w:rsidR="0090145E">
        <w:t xml:space="preserve">Species that have a low natural mortality rate, short generation time, and produce </w:t>
      </w:r>
      <w:proofErr w:type="gramStart"/>
      <w:r w:rsidR="0090145E">
        <w:t>a large number of</w:t>
      </w:r>
      <w:proofErr w:type="gramEnd"/>
      <w:r w:rsidR="0090145E">
        <w:t xml:space="preserve"> eggs are less likely to experience population level effects. </w:t>
      </w:r>
      <w:r w:rsidR="000C2F19">
        <w:t xml:space="preserve">Patrick et al (2009) </w:t>
      </w:r>
      <w:r w:rsidR="00CA62D3">
        <w:t xml:space="preserve">also incorporated </w:t>
      </w:r>
      <w:r w:rsidR="008A138E">
        <w:t>the</w:t>
      </w:r>
      <w:r w:rsidR="00097904">
        <w:t xml:space="preserve"> </w:t>
      </w:r>
      <w:r w:rsidR="001B5384">
        <w:t>individual growth rate (</w:t>
      </w:r>
      <w:r w:rsidR="00AC5D9C">
        <w:t xml:space="preserve">von </w:t>
      </w:r>
      <w:proofErr w:type="spellStart"/>
      <w:r w:rsidR="00AC5D9C">
        <w:t>Bertanlaffy</w:t>
      </w:r>
      <w:proofErr w:type="spellEnd"/>
      <w:r w:rsidR="00AC5D9C">
        <w:t>) and trophic level</w:t>
      </w:r>
      <w:r w:rsidR="008A138E">
        <w:t xml:space="preserve"> in their assessment of vulnerability</w:t>
      </w:r>
      <w:r w:rsidR="00786402">
        <w:t>.</w:t>
      </w:r>
      <w:r w:rsidR="008A138E">
        <w:t xml:space="preserve"> These mentioned traits all impact how quickly a population will increase in number when it is depleted, meaning </w:t>
      </w:r>
      <w:r w:rsidR="008563F6">
        <w:t xml:space="preserve">when </w:t>
      </w:r>
      <w:r w:rsidR="008A138E">
        <w:t>the population is not nearing the carrying capacity in the local environment.</w:t>
      </w:r>
      <w:r w:rsidR="008563F6">
        <w:t xml:space="preserve"> </w:t>
      </w:r>
      <w:r w:rsidR="00953C5C">
        <w:t xml:space="preserve">Both the PSA and TBA methods used a set of traits and combined them into a qualitative categorization of vulnerability. However, </w:t>
      </w:r>
      <w:r w:rsidR="00043FE8">
        <w:t xml:space="preserve">quantitative </w:t>
      </w:r>
      <w:r w:rsidR="00953C5C">
        <w:t>estimates of th</w:t>
      </w:r>
      <w:r w:rsidR="00043FE8">
        <w:t xml:space="preserve">e combined impact of these population traits are available in the literature for many species in the form of population growth rates or doubling rates for depleted populations. By using these estimates directly, we avoid subjective selection of traits to include and </w:t>
      </w:r>
      <w:r w:rsidR="000B30DD">
        <w:t xml:space="preserve">subjective </w:t>
      </w:r>
      <w:r w:rsidR="00043FE8">
        <w:t>methodology for weighting the import</w:t>
      </w:r>
      <w:r w:rsidR="00984E01">
        <w:t>ance</w:t>
      </w:r>
      <w:r w:rsidR="00043FE8">
        <w:t xml:space="preserve"> of </w:t>
      </w:r>
      <w:r w:rsidR="000B30DD">
        <w:t xml:space="preserve">each individual trait. </w:t>
      </w:r>
    </w:p>
    <w:p w14:paraId="4F7EA4B8" w14:textId="3A0D16A4" w:rsidR="008C0D5B" w:rsidRDefault="003647B5" w:rsidP="00EC7761">
      <w:pPr>
        <w:pStyle w:val="BodyText"/>
        <w:spacing w:line="480" w:lineRule="auto"/>
      </w:pPr>
      <w:r>
        <w:t>Population growth for a harvested (or in this case, potentially entrained) population of fish can be described</w:t>
      </w:r>
      <w:r w:rsidR="008C0D5B">
        <w:t xml:space="preserve"> on annual increments </w:t>
      </w:r>
      <w:r>
        <w:t>using the Schaeffer Model:</w:t>
      </w:r>
    </w:p>
    <w:p w14:paraId="4690B2B7" w14:textId="35CFCD92" w:rsidR="003647B5" w:rsidRDefault="00CE27D9" w:rsidP="00EC7761">
      <w:pPr>
        <w:pStyle w:val="BodyText"/>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3824E1EF" w14:textId="77777777" w:rsidR="003647B5" w:rsidRDefault="003647B5" w:rsidP="00EC7761">
      <w:pPr>
        <w:spacing w:line="480" w:lineRule="auto"/>
      </w:pPr>
      <w:proofErr w:type="gramStart"/>
      <w:r>
        <w:rPr>
          <w:rFonts w:eastAsiaTheme="minorEastAsia"/>
        </w:rPr>
        <w:t>where</w:t>
      </w:r>
      <w:proofErr w:type="gramEnd"/>
      <w:r>
        <w:rPr>
          <w:rFonts w:eastAsiaTheme="minorEastAsia"/>
        </w:rPr>
        <w:t xml:space="preserve"> </w:t>
      </w:r>
    </w:p>
    <w:p w14:paraId="79FC644A" w14:textId="77777777" w:rsidR="003647B5" w:rsidRDefault="003647B5" w:rsidP="00EC7761">
      <w:pPr>
        <w:spacing w:line="480" w:lineRule="auto"/>
        <w:ind w:left="720"/>
      </w:pPr>
      <w:proofErr w:type="spellStart"/>
      <w:r>
        <w:t>N</w:t>
      </w:r>
      <w:r w:rsidRPr="001B5DD9">
        <w:rPr>
          <w:vertAlign w:val="subscript"/>
        </w:rPr>
        <w:t>t</w:t>
      </w:r>
      <w:proofErr w:type="spellEnd"/>
      <w:r>
        <w:t xml:space="preserve"> = population size in year </w:t>
      </w:r>
      <w:proofErr w:type="gramStart"/>
      <w:r>
        <w:t>t;</w:t>
      </w:r>
      <w:proofErr w:type="gramEnd"/>
    </w:p>
    <w:p w14:paraId="62A05C3F" w14:textId="77777777" w:rsidR="003647B5" w:rsidRDefault="003647B5" w:rsidP="00EC7761">
      <w:pPr>
        <w:spacing w:line="480" w:lineRule="auto"/>
        <w:ind w:left="720"/>
      </w:pPr>
      <w:r>
        <w:t xml:space="preserve">K = carrying capacity of </w:t>
      </w:r>
      <w:proofErr w:type="gramStart"/>
      <w:r>
        <w:t>population;</w:t>
      </w:r>
      <w:proofErr w:type="gramEnd"/>
    </w:p>
    <w:p w14:paraId="3CFFD659" w14:textId="77777777" w:rsidR="003647B5" w:rsidRDefault="003647B5" w:rsidP="00EC7761">
      <w:pPr>
        <w:spacing w:line="480" w:lineRule="auto"/>
        <w:ind w:left="720"/>
      </w:pPr>
      <w:r>
        <w:t>E</w:t>
      </w:r>
      <w:r w:rsidRPr="001B5DD9">
        <w:rPr>
          <w:vertAlign w:val="subscript"/>
        </w:rPr>
        <w:t>t</w:t>
      </w:r>
      <w:r>
        <w:t xml:space="preserve"> = entrainment losses in year t; and</w:t>
      </w:r>
    </w:p>
    <w:p w14:paraId="3DCED8AB" w14:textId="156145CF" w:rsidR="003647B5" w:rsidRDefault="003647B5" w:rsidP="00EC7761">
      <w:pPr>
        <w:spacing w:line="480" w:lineRule="auto"/>
        <w:ind w:left="720"/>
      </w:pPr>
      <w:r>
        <w:t>r = discrete population growth rate</w:t>
      </w:r>
    </w:p>
    <w:p w14:paraId="435AE4C6" w14:textId="77777777" w:rsidR="003647B5" w:rsidRDefault="003647B5" w:rsidP="00EC7761">
      <w:pPr>
        <w:spacing w:line="480" w:lineRule="auto"/>
      </w:pPr>
    </w:p>
    <w:p w14:paraId="7C3783FE" w14:textId="7F80A82C" w:rsidR="008C0D5B" w:rsidRDefault="003647B5" w:rsidP="00EC7761">
      <w:pPr>
        <w:pStyle w:val="BodyText"/>
        <w:spacing w:line="480" w:lineRule="auto"/>
      </w:pPr>
      <w:r>
        <w:t>If we assume the population is depleted relative to the carrying capacity, then this equation simplifies to</w:t>
      </w:r>
      <w:r w:rsidR="008C0D5B">
        <w:t>:</w:t>
      </w:r>
    </w:p>
    <w:p w14:paraId="61005844" w14:textId="37DFE6AF" w:rsidR="003647B5" w:rsidRDefault="00CE27D9"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m:t>
        </m:r>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23A192F4" w14:textId="77777777" w:rsidR="008C0D5B" w:rsidRDefault="008C0D5B" w:rsidP="00EC7761">
      <w:pPr>
        <w:spacing w:line="480" w:lineRule="auto"/>
        <w:rPr>
          <w:rFonts w:eastAsiaTheme="minorEastAsia"/>
        </w:rPr>
      </w:pPr>
    </w:p>
    <w:p w14:paraId="654701B7" w14:textId="0F00AB4B" w:rsidR="003647B5" w:rsidRDefault="003647B5" w:rsidP="00EC7761">
      <w:pPr>
        <w:pStyle w:val="BodyText"/>
        <w:spacing w:line="480" w:lineRule="auto"/>
      </w:pPr>
      <w:r w:rsidRPr="007922E2">
        <w:t xml:space="preserve">If we reparametrize entrainment </w:t>
      </w:r>
      <w:r w:rsidR="008C0D5B" w:rsidRPr="007922E2">
        <w:t xml:space="preserve">loss </w:t>
      </w:r>
      <w:r w:rsidRPr="007922E2">
        <w:t xml:space="preserve">as </w:t>
      </w:r>
      <w:r w:rsidR="008C0D5B" w:rsidRPr="007922E2">
        <w:t>the</w:t>
      </w:r>
      <w:r w:rsidRPr="007922E2">
        <w:t xml:space="preserve"> fraction of the population</w:t>
      </w:r>
      <w:r w:rsidR="008C0D5B" w:rsidRPr="007922E2">
        <w:t xml:space="preserve"> lost (PL; </w:t>
      </w:r>
      <w:r w:rsidRPr="007922E2">
        <w:t>E</w:t>
      </w:r>
      <w:r w:rsidRPr="007922E2">
        <w:rPr>
          <w:vertAlign w:val="subscript"/>
        </w:rPr>
        <w:t>t</w:t>
      </w:r>
      <w:r w:rsidRPr="007922E2">
        <w:t xml:space="preserve"> = PL x </w:t>
      </w:r>
      <w:proofErr w:type="spellStart"/>
      <w:r w:rsidRPr="007922E2">
        <w:t>N</w:t>
      </w:r>
      <w:r w:rsidRPr="007922E2">
        <w:rPr>
          <w:vertAlign w:val="subscript"/>
        </w:rPr>
        <w:t>t</w:t>
      </w:r>
      <w:proofErr w:type="spellEnd"/>
      <w:r>
        <w:t>,</w:t>
      </w:r>
      <w:r w:rsidR="008C0D5B">
        <w:t>),</w:t>
      </w:r>
      <w:r>
        <w:t xml:space="preserve"> then</w:t>
      </w:r>
      <w:r w:rsidR="008C0D5B">
        <w:t>:</w:t>
      </w:r>
    </w:p>
    <w:p w14:paraId="7019C197" w14:textId="7902ED08" w:rsidR="003647B5" w:rsidRDefault="00CE27D9"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m:t>
        </m:r>
        <m:r>
          <w:rPr>
            <w:rFonts w:ascii="Cambria Math" w:hAnsi="Cambria Math"/>
          </w:rPr>
          <m:t>r</m:t>
        </m:r>
        <m:r>
          <w:rPr>
            <w:rFonts w:ascii="Cambria Math" w:hAnsi="Cambria Math"/>
          </w:rPr>
          <m:t>-</m:t>
        </m:r>
        <m:r>
          <w:rPr>
            <w:rFonts w:ascii="Cambria Math" w:hAnsi="Cambria Math"/>
          </w:rPr>
          <m:t>PL</m:t>
        </m:r>
        <m:r>
          <w:rPr>
            <w:rFonts w:ascii="Cambria Math" w:hAnsi="Cambria Math"/>
          </w:rPr>
          <m:t>)</m:t>
        </m:r>
      </m:oMath>
      <w:r w:rsidR="003647B5">
        <w:rPr>
          <w:rFonts w:eastAsiaTheme="minorEastAsia"/>
        </w:rPr>
        <w:t>.</w:t>
      </w:r>
    </w:p>
    <w:p w14:paraId="004C3569" w14:textId="77777777" w:rsidR="008C0D5B" w:rsidRDefault="008C0D5B" w:rsidP="00EC7761">
      <w:pPr>
        <w:spacing w:line="480" w:lineRule="auto"/>
        <w:rPr>
          <w:rFonts w:eastAsiaTheme="minorEastAsia"/>
        </w:rPr>
      </w:pPr>
    </w:p>
    <w:p w14:paraId="27249E37" w14:textId="000E3827" w:rsidR="003647B5" w:rsidRDefault="003647B5" w:rsidP="00EC7761">
      <w:pPr>
        <w:pStyle w:val="BodyText"/>
        <w:spacing w:line="480" w:lineRule="auto"/>
      </w:pPr>
      <w:r>
        <w:t xml:space="preserve">Thus, if the entrainment loss rate </w:t>
      </w:r>
      <w:r w:rsidR="008C0D5B">
        <w:t xml:space="preserve">(PL) </w:t>
      </w:r>
      <w:r>
        <w:t>is greater than the discrete population growth rate</w:t>
      </w:r>
      <w:r w:rsidR="008C0D5B">
        <w:t xml:space="preserve"> (r)</w:t>
      </w:r>
      <w:r>
        <w:t xml:space="preserve">, the </w:t>
      </w:r>
      <w:r w:rsidR="00B1286C">
        <w:t>local</w:t>
      </w:r>
      <w:r>
        <w:t xml:space="preserve"> population may decline over time.</w:t>
      </w:r>
    </w:p>
    <w:p w14:paraId="33B541C9" w14:textId="77777777" w:rsidR="00705D4D" w:rsidRDefault="00705D4D" w:rsidP="00EC7761">
      <w:pPr>
        <w:spacing w:line="480" w:lineRule="auto"/>
      </w:pPr>
    </w:p>
    <w:p w14:paraId="1EB205C3" w14:textId="12AA049C" w:rsidR="00F13A51" w:rsidRDefault="003647B5" w:rsidP="00EC7761">
      <w:pPr>
        <w:pStyle w:val="BodyText"/>
        <w:spacing w:line="480" w:lineRule="auto"/>
      </w:pPr>
      <w:r>
        <w:lastRenderedPageBreak/>
        <w:t xml:space="preserve">The discrete population growth rate </w:t>
      </w:r>
      <w:r w:rsidR="00A30A60">
        <w:t xml:space="preserve">(r) </w:t>
      </w:r>
      <w:r w:rsidR="00705D4D">
        <w:t xml:space="preserve">for each species of concern was </w:t>
      </w:r>
      <w:r w:rsidR="00A30A60">
        <w:t xml:space="preserve">derived from information on </w:t>
      </w:r>
      <w:proofErr w:type="spellStart"/>
      <w:r w:rsidR="00A30A60">
        <w:t>FishBase</w:t>
      </w:r>
      <w:proofErr w:type="spellEnd"/>
      <w:r w:rsidR="00A30A60">
        <w:t xml:space="preserve"> (Froese and Pauly 2021), from model-derived resilience factors for the exact or in some cases, a surrogate species (Table xx). </w:t>
      </w:r>
      <w:r w:rsidR="00B20958">
        <w:t xml:space="preserve">In the </w:t>
      </w:r>
      <w:proofErr w:type="spellStart"/>
      <w:r w:rsidR="00B20958">
        <w:t>FishBase</w:t>
      </w:r>
      <w:proofErr w:type="spellEnd"/>
      <w:r w:rsidR="00B20958">
        <w:t xml:space="preserve"> “Estimates based on models” section, we used:</w:t>
      </w:r>
    </w:p>
    <w:p w14:paraId="77BE7BFF" w14:textId="43413BBB" w:rsidR="00AA64A4" w:rsidRDefault="00AA64A4" w:rsidP="00EC7761">
      <w:pPr>
        <w:pStyle w:val="ListParagraph"/>
        <w:numPr>
          <w:ilvl w:val="0"/>
          <w:numId w:val="14"/>
        </w:numPr>
        <w:spacing w:after="160" w:line="480" w:lineRule="auto"/>
        <w:contextualSpacing/>
      </w:pPr>
      <w:r>
        <w:t>“K”, which we presume to be the intrinsic population growth rate for depleted populations. The intrinsic growth rate (</w:t>
      </w:r>
      <w:r w:rsidRPr="007922E2">
        <w:t>K</w:t>
      </w:r>
      <w:r>
        <w:t>) is related to the discrete growth rate as follows:</w:t>
      </w:r>
    </w:p>
    <w:p w14:paraId="61A7DF3E" w14:textId="498E1476" w:rsidR="00AA64A4" w:rsidRPr="00AA64A4" w:rsidRDefault="00CE27D9" w:rsidP="00EC7761">
      <w:pPr>
        <w:spacing w:line="480" w:lineRule="auto"/>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r</m:t>
              </m:r>
            </m:e>
          </m:d>
          <m:r>
            <w:rPr>
              <w:rFonts w:ascii="Cambria Math" w:hAnsi="Cambria Math"/>
            </w:rPr>
            <m:t>.</m:t>
          </m:r>
        </m:oMath>
      </m:oMathPara>
    </w:p>
    <w:p w14:paraId="796702C8" w14:textId="77777777" w:rsidR="00AA64A4" w:rsidRDefault="00AA64A4" w:rsidP="00EC7761">
      <w:pPr>
        <w:spacing w:line="480" w:lineRule="auto"/>
      </w:pPr>
      <w:r>
        <w:tab/>
      </w:r>
    </w:p>
    <w:p w14:paraId="6603C307" w14:textId="1D8A4D02" w:rsidR="00AA64A4" w:rsidRDefault="00AA64A4" w:rsidP="00EC7761">
      <w:pPr>
        <w:spacing w:after="240" w:line="480" w:lineRule="auto"/>
        <w:ind w:left="720"/>
      </w:pPr>
      <w:r>
        <w:t>K is not reported for all species</w:t>
      </w:r>
      <w:r w:rsidR="001A3628">
        <w:t>; when not reported for a species of concern, Kleinschmidt identified surrogates that were primarily based upon taxonomic linkages (Table xx).</w:t>
      </w:r>
    </w:p>
    <w:p w14:paraId="22FE7559" w14:textId="2C307643" w:rsidR="00B20958" w:rsidRDefault="00B20958" w:rsidP="00EC7761">
      <w:pPr>
        <w:pStyle w:val="ListParagraph"/>
        <w:numPr>
          <w:ilvl w:val="0"/>
          <w:numId w:val="14"/>
        </w:numPr>
        <w:spacing w:after="160" w:line="480" w:lineRule="auto"/>
        <w:contextualSpacing/>
      </w:pPr>
      <w:r>
        <w:t>“</w:t>
      </w:r>
      <w:r w:rsidR="00F27FA9">
        <w:t>P</w:t>
      </w:r>
      <w:r>
        <w:t>opulation doubling time”, which is reported as a categorical range</w:t>
      </w:r>
      <w:r w:rsidR="00F27FA9">
        <w:t xml:space="preserve"> for all species (i.e., three presumed ranges for low resilient, moderate resilient, and high resilient species)</w:t>
      </w:r>
      <w:r w:rsidR="00AA64A4">
        <w:t>. The population doubling time (D)</w:t>
      </w:r>
      <w:r w:rsidR="00F27FA9">
        <w:t xml:space="preserve"> is related to the discrete population growth rate as follows:</w:t>
      </w:r>
    </w:p>
    <w:p w14:paraId="5A35B045" w14:textId="7E0F6BC6" w:rsidR="00F27FA9" w:rsidRDefault="00F27FA9" w:rsidP="00EC7761">
      <w:pPr>
        <w:spacing w:after="160" w:line="480" w:lineRule="auto"/>
        <w:ind w:left="360"/>
        <w:contextualSpacing/>
        <w:jc w:val="center"/>
      </w:pPr>
      <m:oMath>
        <m:r>
          <w:rPr>
            <w:rFonts w:ascii="Cambria Math" w:hAnsi="Cambria Math"/>
          </w:rPr>
          <m:t>(1+r)=</m:t>
        </m:r>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D</m:t>
                </m:r>
              </m:den>
            </m:f>
          </m:e>
        </m:d>
      </m:oMath>
      <w:r>
        <w:t>.</w:t>
      </w:r>
    </w:p>
    <w:p w14:paraId="65CA55FB" w14:textId="04D4F94F" w:rsidR="00632BA6" w:rsidRDefault="00632BA6" w:rsidP="00EC7761">
      <w:pPr>
        <w:spacing w:line="480" w:lineRule="auto"/>
      </w:pPr>
    </w:p>
    <w:p w14:paraId="6F63250C" w14:textId="17CCE8E7" w:rsidR="00F27FA9" w:rsidRDefault="00F27FA9" w:rsidP="00EC7761">
      <w:pPr>
        <w:pStyle w:val="BodyText"/>
        <w:spacing w:line="480" w:lineRule="auto"/>
      </w:pPr>
      <w:r>
        <w:lastRenderedPageBreak/>
        <w:t xml:space="preserve">We report </w:t>
      </w:r>
      <w:proofErr w:type="gramStart"/>
      <w:r>
        <w:t xml:space="preserve">both </w:t>
      </w:r>
      <w:r w:rsidR="009C306B">
        <w:t>of these</w:t>
      </w:r>
      <w:proofErr w:type="gramEnd"/>
      <w:r w:rsidR="009C306B">
        <w:t xml:space="preserve"> </w:t>
      </w:r>
      <w:r>
        <w:t xml:space="preserve">estimates for (1+r) in </w:t>
      </w:r>
      <w:r w:rsidR="002B3EEF">
        <w:t>Table xx and</w:t>
      </w:r>
      <w:r w:rsidR="009C306B">
        <w:t xml:space="preserve"> </w:t>
      </w:r>
      <w:r>
        <w:t>us</w:t>
      </w:r>
      <w:r w:rsidR="009C306B">
        <w:t>e</w:t>
      </w:r>
      <w:r>
        <w:t xml:space="preserve"> the most conservative result from each range of values, the lower discrete population growth rate</w:t>
      </w:r>
      <w:r w:rsidR="009C306B">
        <w:t xml:space="preserve">, as an estimate for species vulnerability. </w:t>
      </w:r>
    </w:p>
    <w:p w14:paraId="002AA6AC" w14:textId="78712234" w:rsidR="00E81C5A" w:rsidRDefault="00043FE8" w:rsidP="00EC7761">
      <w:pPr>
        <w:pStyle w:val="BodyText"/>
        <w:spacing w:line="480" w:lineRule="auto"/>
      </w:pPr>
      <w:r>
        <w:t xml:space="preserve"> </w:t>
      </w:r>
      <w:r w:rsidR="008A138E">
        <w:t xml:space="preserve">  </w:t>
      </w:r>
      <w:r w:rsidR="00786402">
        <w:t xml:space="preserve"> </w:t>
      </w:r>
      <w:r w:rsidR="001B6DE4">
        <w:t xml:space="preserve"> </w:t>
      </w:r>
    </w:p>
    <w:p w14:paraId="02AB17D2" w14:textId="1E9E24B0" w:rsidR="00737A3E" w:rsidRDefault="00FD73BA">
      <w:pPr>
        <w:pStyle w:val="Heading2"/>
      </w:pPr>
      <w:bookmarkStart w:id="287" w:name="_Toc86245753"/>
      <w:r>
        <w:t>Assigning Risk</w:t>
      </w:r>
      <w:bookmarkEnd w:id="287"/>
    </w:p>
    <w:p w14:paraId="6043F8CA" w14:textId="78D6CB4F" w:rsidR="003A2658" w:rsidRDefault="00F72881" w:rsidP="00EC7761">
      <w:pPr>
        <w:spacing w:after="240" w:line="480" w:lineRule="auto"/>
      </w:pPr>
      <w:r w:rsidRPr="00F72881">
        <w:t>With quantitative measures estimating the number of fish entrained and the expected number of mortalities, and a quantitative index expressing the relative vulnerability of those species impacted, it is possible to objectively assign risk categories and identify the species most at risk. Following entrainment simulation</w:t>
      </w:r>
      <w:r w:rsidR="003653C9">
        <w:t>s, the annual proportion of the population in each river lost to entrainment (PL)</w:t>
      </w:r>
      <w:r w:rsidRPr="00F72881">
        <w:t xml:space="preserve"> </w:t>
      </w:r>
      <w:r w:rsidR="003653C9">
        <w:t xml:space="preserve">was estimated by </w:t>
      </w:r>
      <w:r w:rsidR="00D65CF7">
        <w:t xml:space="preserve">dividing </w:t>
      </w:r>
      <w:r w:rsidR="003653C9">
        <w:t xml:space="preserve">the annual entrainment mortality by the annual population </w:t>
      </w:r>
      <w:r w:rsidR="003A2658">
        <w:t>passing the facility</w:t>
      </w:r>
      <w:r w:rsidR="003653C9">
        <w:t>.</w:t>
      </w:r>
    </w:p>
    <w:p w14:paraId="2AAC3CFE" w14:textId="77777777" w:rsidR="003A2658" w:rsidRDefault="003A2658" w:rsidP="00EC7761">
      <w:pPr>
        <w:pStyle w:val="BodyText"/>
        <w:spacing w:line="480" w:lineRule="auto"/>
      </w:pPr>
      <w:r>
        <w:t>We report (1+r-PL) in tabular form for each facility and flow scenario. Values of (1+r-PL) of exactly one would indicate steady population, &gt;1 indicates population growth, and &lt;1 would indicate the population is being impacted by entrainment.</w:t>
      </w:r>
    </w:p>
    <w:p w14:paraId="152FDCB5" w14:textId="15F41221" w:rsidR="003A2658" w:rsidRDefault="00934137" w:rsidP="00BC6728">
      <w:pPr>
        <w:pStyle w:val="Heading1"/>
      </w:pPr>
      <w:r>
        <w:lastRenderedPageBreak/>
        <w:t>Results</w:t>
      </w:r>
    </w:p>
    <w:p w14:paraId="4F683F80" w14:textId="6DE741E4" w:rsidR="00934137" w:rsidRDefault="00990F1F" w:rsidP="00D61424">
      <w:pPr>
        <w:pStyle w:val="Heading2"/>
      </w:pPr>
      <w:r>
        <w:t>Validation</w:t>
      </w:r>
    </w:p>
    <w:p w14:paraId="5BD7C3D5" w14:textId="0CC861D5" w:rsidR="00B2159D" w:rsidDel="008B6FBE" w:rsidRDefault="00B2159D" w:rsidP="00D61424">
      <w:pPr>
        <w:pStyle w:val="Heading2"/>
        <w:rPr>
          <w:del w:id="288" w:author="Kevin Nebiolo" w:date="2022-09-13T20:49:00Z"/>
        </w:rPr>
      </w:pPr>
      <w:del w:id="289" w:author="Kevin Nebiolo" w:date="2022-09-13T20:49:00Z">
        <w:r w:rsidDel="008B6FBE">
          <w:delText>Discharge Scenarios</w:delText>
        </w:r>
      </w:del>
    </w:p>
    <w:p w14:paraId="0A2235A2" w14:textId="70019F7F" w:rsidR="00B2159D" w:rsidRPr="00B2159D" w:rsidRDefault="00B2159D" w:rsidP="00D61424">
      <w:pPr>
        <w:pStyle w:val="Heading2"/>
      </w:pPr>
      <w:r>
        <w:t>Entrainment Rates</w:t>
      </w:r>
    </w:p>
    <w:p w14:paraId="379BB358" w14:textId="6D6103D3" w:rsidR="00990F1F" w:rsidRDefault="00DD0394" w:rsidP="00D61424">
      <w:pPr>
        <w:pStyle w:val="Heading2"/>
        <w:rPr>
          <w:ins w:id="290" w:author="Kevin Nebiolo" w:date="2022-09-13T20:49:00Z"/>
        </w:rPr>
      </w:pPr>
      <w:r>
        <w:t xml:space="preserve">Cumulative Entrainment </w:t>
      </w:r>
      <w:r w:rsidR="00BC6728">
        <w:t xml:space="preserve">Assessment </w:t>
      </w:r>
    </w:p>
    <w:p w14:paraId="3DDCA4EC" w14:textId="54E4AF0F" w:rsidR="008B6FBE" w:rsidRPr="008B6FBE" w:rsidRDefault="008B6FBE">
      <w:pPr>
        <w:pPrChange w:id="291" w:author="Kevin Nebiolo" w:date="2022-09-13T20:49:00Z">
          <w:pPr>
            <w:pStyle w:val="Heading2"/>
          </w:pPr>
        </w:pPrChange>
      </w:pPr>
      <w:ins w:id="292" w:author="Kevin Nebiolo" w:date="2022-09-13T20:49:00Z">
        <w:r>
          <w:t>Risk Assessment</w:t>
        </w:r>
      </w:ins>
    </w:p>
    <w:p w14:paraId="34460764" w14:textId="77777777" w:rsidR="00934137" w:rsidRDefault="00934137" w:rsidP="00934137"/>
    <w:p w14:paraId="6DA2056A" w14:textId="3927D116" w:rsidR="00934137" w:rsidRPr="00934137" w:rsidRDefault="00934137" w:rsidP="00BC6728">
      <w:pPr>
        <w:pStyle w:val="Heading1"/>
      </w:pPr>
      <w:r>
        <w:t>Discussion and Conclusion</w:t>
      </w:r>
    </w:p>
    <w:p w14:paraId="7FA5EE0D" w14:textId="5C6C393C" w:rsidR="00491D2D" w:rsidRDefault="00740E53" w:rsidP="00EC7761">
      <w:pPr>
        <w:pStyle w:val="BodyText"/>
        <w:spacing w:line="480" w:lineRule="auto"/>
      </w:pPr>
      <w:r>
        <w:t>Future improvements</w:t>
      </w:r>
    </w:p>
    <w:p w14:paraId="3EDCAB95" w14:textId="5F838C72" w:rsidR="00740E53" w:rsidRDefault="00274DAC" w:rsidP="00740E53">
      <w:pPr>
        <w:pStyle w:val="BodyText"/>
        <w:numPr>
          <w:ilvl w:val="0"/>
          <w:numId w:val="17"/>
        </w:numPr>
        <w:spacing w:line="480" w:lineRule="auto"/>
      </w:pPr>
      <w:r>
        <w:t xml:space="preserve">Simulate hydrograph rather than simplistic dry, average, and wet years.  </w:t>
      </w:r>
    </w:p>
    <w:p w14:paraId="54AFCED9" w14:textId="7790B518" w:rsidR="00A55BB0" w:rsidRDefault="00A55BB0" w:rsidP="00740E53">
      <w:pPr>
        <w:pStyle w:val="BodyText"/>
        <w:numPr>
          <w:ilvl w:val="0"/>
          <w:numId w:val="17"/>
        </w:numPr>
        <w:spacing w:line="480" w:lineRule="auto"/>
      </w:pPr>
      <w:r>
        <w:t xml:space="preserve">Let’s collect some new data – why the hell are we using </w:t>
      </w:r>
      <w:proofErr w:type="gramStart"/>
      <w:r>
        <w:t>30 year old</w:t>
      </w:r>
      <w:proofErr w:type="gramEnd"/>
      <w:r>
        <w:t xml:space="preserve"> information</w:t>
      </w:r>
    </w:p>
    <w:p w14:paraId="3F617623" w14:textId="18FDE3F9" w:rsidR="009C3447" w:rsidRDefault="009C3447" w:rsidP="00EC7761">
      <w:pPr>
        <w:pStyle w:val="BodyText"/>
        <w:spacing w:line="480" w:lineRule="auto"/>
      </w:pPr>
    </w:p>
    <w:p w14:paraId="692AFCDE" w14:textId="1B8B4968" w:rsidR="00BA63CC" w:rsidRDefault="00355844" w:rsidP="00EC7761">
      <w:pPr>
        <w:pStyle w:val="Heading1"/>
        <w:spacing w:line="480" w:lineRule="auto"/>
      </w:pPr>
      <w:bookmarkStart w:id="293" w:name="_Toc36633434"/>
      <w:bookmarkStart w:id="294" w:name="_Toc36665864"/>
      <w:bookmarkStart w:id="295" w:name="_Toc36633442"/>
      <w:bookmarkStart w:id="296" w:name="_Toc36665872"/>
      <w:bookmarkStart w:id="297" w:name="_Toc36633435"/>
      <w:bookmarkStart w:id="298" w:name="_Toc36665865"/>
      <w:bookmarkStart w:id="299" w:name="_Toc36633436"/>
      <w:bookmarkStart w:id="300" w:name="_Toc36665866"/>
      <w:bookmarkStart w:id="301" w:name="_Toc36633437"/>
      <w:bookmarkStart w:id="302" w:name="_Toc36665867"/>
      <w:bookmarkStart w:id="303" w:name="_Toc36633438"/>
      <w:bookmarkStart w:id="304" w:name="_Toc36665868"/>
      <w:bookmarkStart w:id="305" w:name="_Toc36633439"/>
      <w:bookmarkStart w:id="306" w:name="_Toc36665869"/>
      <w:bookmarkStart w:id="307" w:name="_Toc36633440"/>
      <w:bookmarkStart w:id="308" w:name="_Toc36665870"/>
      <w:bookmarkStart w:id="309" w:name="_Toc36633441"/>
      <w:bookmarkStart w:id="310" w:name="_Toc36665871"/>
      <w:bookmarkStart w:id="311" w:name="_Toc36633446"/>
      <w:bookmarkStart w:id="312" w:name="_Toc36665876"/>
      <w:bookmarkStart w:id="313" w:name="_Toc36633447"/>
      <w:bookmarkStart w:id="314" w:name="_Toc36665877"/>
      <w:bookmarkStart w:id="315" w:name="_Toc36633448"/>
      <w:bookmarkStart w:id="316" w:name="_Toc36665878"/>
      <w:bookmarkStart w:id="317" w:name="_Toc36633449"/>
      <w:bookmarkStart w:id="318" w:name="_Toc36665879"/>
      <w:bookmarkStart w:id="319" w:name="_Toc36633450"/>
      <w:bookmarkStart w:id="320" w:name="_Toc36665880"/>
      <w:bookmarkStart w:id="321" w:name="_Toc36633451"/>
      <w:bookmarkStart w:id="322" w:name="_Toc36665881"/>
      <w:bookmarkStart w:id="323" w:name="_Toc36633452"/>
      <w:bookmarkStart w:id="324" w:name="_Toc36665882"/>
      <w:bookmarkStart w:id="325" w:name="_Toc86245764"/>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t>References</w:t>
      </w:r>
      <w:bookmarkEnd w:id="325"/>
    </w:p>
    <w:p w14:paraId="301C197F" w14:textId="0FF6A944" w:rsidR="00204AEF" w:rsidRDefault="00AF4BBA" w:rsidP="00EC7761">
      <w:pPr>
        <w:pStyle w:val="References"/>
        <w:spacing w:line="480" w:lineRule="auto"/>
      </w:pPr>
      <w:r>
        <w:t xml:space="preserve">Arnold, Barry C. 2014. "Pareto distribution." Wiley </w:t>
      </w:r>
      <w:proofErr w:type="spellStart"/>
      <w:r>
        <w:t>StatsRef</w:t>
      </w:r>
      <w:proofErr w:type="spellEnd"/>
      <w:r>
        <w:t>: Statistics Reference Online (Wiley Online Library) 1-10.</w:t>
      </w:r>
    </w:p>
    <w:p w14:paraId="10007262" w14:textId="7FFFD51F" w:rsidR="008E3AF7" w:rsidRDefault="008E3AF7" w:rsidP="00EC7761">
      <w:pPr>
        <w:pStyle w:val="References"/>
        <w:spacing w:line="480" w:lineRule="auto"/>
      </w:pPr>
      <w:proofErr w:type="spellStart"/>
      <w:r w:rsidRPr="008E3AF7">
        <w:t>Cada</w:t>
      </w:r>
      <w:proofErr w:type="spellEnd"/>
      <w:r w:rsidRPr="008E3AF7">
        <w:t xml:space="preserve">, G.F., C.C. </w:t>
      </w:r>
      <w:proofErr w:type="spellStart"/>
      <w:r w:rsidRPr="008E3AF7">
        <w:t>Coutant</w:t>
      </w:r>
      <w:proofErr w:type="spellEnd"/>
      <w:r w:rsidRPr="008E3AF7">
        <w:t>, and R.R. Whitney. 1997. Development of biological criteria for the design of advanced hydropower turbines. DOE/ID-10578.  Prepared for the U.S. Department of Energy, Idaho Operations Office, Idaho Falls, Idaho.</w:t>
      </w:r>
    </w:p>
    <w:p w14:paraId="1FFC2F5B" w14:textId="4E9F9AF1" w:rsidR="009B4CCF" w:rsidRDefault="009B4CCF" w:rsidP="00EC7761">
      <w:pPr>
        <w:pStyle w:val="References"/>
        <w:spacing w:line="480" w:lineRule="auto"/>
      </w:pPr>
      <w:proofErr w:type="spellStart"/>
      <w:r>
        <w:lastRenderedPageBreak/>
        <w:t>Cada</w:t>
      </w:r>
      <w:proofErr w:type="spellEnd"/>
      <w:r>
        <w:t xml:space="preserve"> G.F. and Schweizer P.E.  2012.  The Application of Traits Based Assessment Approaches to Estimate the Effects of Hydroelectric Turbine Passage on Fish Populations.  Oak Ridge, TN: Oak Ridge National Laboratory Technical Report</w:t>
      </w:r>
      <w:r w:rsidR="00AC157F">
        <w:t>.</w:t>
      </w:r>
      <w:r>
        <w:t xml:space="preserve"> 36 pp.</w:t>
      </w:r>
    </w:p>
    <w:p w14:paraId="20B73514" w14:textId="2E7787EB" w:rsidR="00AF4BBA" w:rsidRDefault="007A0A90" w:rsidP="00EC7761">
      <w:pPr>
        <w:pStyle w:val="References"/>
        <w:spacing w:line="480" w:lineRule="auto"/>
      </w:pPr>
      <w:r>
        <w:t xml:space="preserve">Cortés, </w:t>
      </w:r>
      <w:proofErr w:type="spellStart"/>
      <w:r>
        <w:t>Enric</w:t>
      </w:r>
      <w:proofErr w:type="spellEnd"/>
      <w:r>
        <w:t xml:space="preserve">, Freddy </w:t>
      </w:r>
      <w:proofErr w:type="spellStart"/>
      <w:r>
        <w:t>Arocha</w:t>
      </w:r>
      <w:proofErr w:type="spellEnd"/>
      <w:r>
        <w:t xml:space="preserve">, Lawrence </w:t>
      </w:r>
      <w:proofErr w:type="spellStart"/>
      <w:r>
        <w:t>Beerkircher</w:t>
      </w:r>
      <w:proofErr w:type="spellEnd"/>
      <w:r>
        <w:t xml:space="preserve">, Felipe Carvalho, Andrés Domingo, Michelle </w:t>
      </w:r>
      <w:proofErr w:type="spellStart"/>
      <w:r>
        <w:t>Heupel</w:t>
      </w:r>
      <w:proofErr w:type="spellEnd"/>
      <w:r>
        <w:t xml:space="preserve">, Hannes </w:t>
      </w:r>
      <w:proofErr w:type="spellStart"/>
      <w:r>
        <w:t>Holtzhausen</w:t>
      </w:r>
      <w:proofErr w:type="spellEnd"/>
      <w:r>
        <w:t xml:space="preserve">, Miguel N. Santos, Marta Ribera, and Colin </w:t>
      </w:r>
      <w:proofErr w:type="spellStart"/>
      <w:r>
        <w:t>Simpfendorfer</w:t>
      </w:r>
      <w:proofErr w:type="spellEnd"/>
      <w:r>
        <w:t>. 2010. Ecological risk assessment of pelagic sharks caught in Atlantic pelagic longline fisheries. Aquatic Living Resources (EDP Sciences) 23: 25-34.</w:t>
      </w:r>
    </w:p>
    <w:p w14:paraId="6CA88E00" w14:textId="77777777" w:rsidR="00DA0939" w:rsidRDefault="00DA0939" w:rsidP="00EC7761">
      <w:pPr>
        <w:pStyle w:val="References"/>
        <w:spacing w:line="480" w:lineRule="auto"/>
      </w:pPr>
      <w:proofErr w:type="spellStart"/>
      <w:r w:rsidRPr="00DA0939">
        <w:t>Coutant</w:t>
      </w:r>
      <w:proofErr w:type="spellEnd"/>
      <w:r w:rsidRPr="00DA0939">
        <w:t xml:space="preserve">, C.C. and R.R. Whitney.  2000.  Fish behavior in relation to passage through hydropower turbines: a review.  Transactions of the American Fisheries Society 129:351-380. </w:t>
      </w:r>
    </w:p>
    <w:p w14:paraId="0CCC8C63" w14:textId="60E68604" w:rsidR="007A0A90" w:rsidRDefault="007A0A90" w:rsidP="00EC7761">
      <w:pPr>
        <w:pStyle w:val="References"/>
        <w:spacing w:line="480" w:lineRule="auto"/>
      </w:pPr>
      <w:bookmarkStart w:id="326" w:name="_Hlk86239404"/>
      <w:r>
        <w:t xml:space="preserve">El </w:t>
      </w:r>
      <w:proofErr w:type="spellStart"/>
      <w:r>
        <w:t>Adlouni</w:t>
      </w:r>
      <w:proofErr w:type="spellEnd"/>
      <w:r>
        <w:t>, S., B</w:t>
      </w:r>
      <w:r w:rsidR="00837663">
        <w:t>,</w:t>
      </w:r>
      <w:r>
        <w:t xml:space="preserve"> </w:t>
      </w:r>
      <w:proofErr w:type="spellStart"/>
      <w:r>
        <w:t>Bobée</w:t>
      </w:r>
      <w:proofErr w:type="spellEnd"/>
      <w:r>
        <w:t>, and T</w:t>
      </w:r>
      <w:r w:rsidR="00837663">
        <w:t>.</w:t>
      </w:r>
      <w:r>
        <w:t xml:space="preserve">B.M.J. </w:t>
      </w:r>
      <w:proofErr w:type="spellStart"/>
      <w:r>
        <w:t>Ouarda</w:t>
      </w:r>
      <w:proofErr w:type="spellEnd"/>
      <w:r>
        <w:t xml:space="preserve">. 2008. </w:t>
      </w:r>
      <w:bookmarkEnd w:id="326"/>
      <w:r>
        <w:t>On the tails of extreme event distributions in hydrology. Journal of Hydrology (Elsevier) 355: 16-33.</w:t>
      </w:r>
    </w:p>
    <w:p w14:paraId="1CD69290" w14:textId="3AA5FC4B" w:rsidR="002823E5" w:rsidRDefault="002823E5" w:rsidP="00EC7761">
      <w:pPr>
        <w:pStyle w:val="References"/>
        <w:spacing w:line="480" w:lineRule="auto"/>
      </w:pPr>
      <w:r>
        <w:t>Electric Power Research Institute</w:t>
      </w:r>
      <w:r w:rsidR="005C5AEA">
        <w:t xml:space="preserve"> (EPRI</w:t>
      </w:r>
      <w:r>
        <w:t>). 1997. Turbine entrainment and survival database – field tests.  Prepared by Alden Research Laboratory, Inc., Holden, Massachusetts.  EPRI Report No. TR-108630. October 1997.</w:t>
      </w:r>
    </w:p>
    <w:p w14:paraId="79E7F2FD" w14:textId="25CA86CF" w:rsidR="00355844" w:rsidRPr="00D91659" w:rsidRDefault="00355844" w:rsidP="00EC7761">
      <w:pPr>
        <w:pStyle w:val="References"/>
        <w:spacing w:line="480" w:lineRule="auto"/>
      </w:pPr>
      <w:r w:rsidRPr="00296C15">
        <w:t>Fr</w:t>
      </w:r>
      <w:r w:rsidRPr="00D91659">
        <w:t xml:space="preserve">anke, G.F., D.R. Webb, R.K. Fisher, Jr., D. Mathur, P.N. Hopping, P.A. March, M.R. Headrick, I.T. </w:t>
      </w:r>
      <w:proofErr w:type="spellStart"/>
      <w:r w:rsidRPr="00D91659">
        <w:t>Laczo</w:t>
      </w:r>
      <w:proofErr w:type="spellEnd"/>
      <w:r w:rsidRPr="00D91659">
        <w:t xml:space="preserve">, Y. </w:t>
      </w:r>
      <w:proofErr w:type="spellStart"/>
      <w:r w:rsidRPr="00D91659">
        <w:t>Ventikos</w:t>
      </w:r>
      <w:proofErr w:type="spellEnd"/>
      <w:r w:rsidRPr="00D91659">
        <w:t>, and F. Sotiropoulos. 1997. Development of environmentally advanced hydropower turbine system design concepts. Prepared for U.S. Department of Energy, Idaho Operations Office Contract DE-AC07-94ID13223.</w:t>
      </w:r>
    </w:p>
    <w:p w14:paraId="13E7389B" w14:textId="26829BE5" w:rsidR="009B4CCF" w:rsidRDefault="009B4CCF" w:rsidP="00EC7761">
      <w:pPr>
        <w:pStyle w:val="References"/>
        <w:spacing w:line="480" w:lineRule="auto"/>
      </w:pPr>
      <w:bookmarkStart w:id="327" w:name="_Hlk34736988"/>
      <w:r w:rsidRPr="007742F3">
        <w:lastRenderedPageBreak/>
        <w:t>Frimpong</w:t>
      </w:r>
      <w:r w:rsidR="007742F3">
        <w:t>, E.A</w:t>
      </w:r>
      <w:r>
        <w:t xml:space="preserve"> and </w:t>
      </w:r>
      <w:r w:rsidR="007742F3">
        <w:t xml:space="preserve">P.L. </w:t>
      </w:r>
      <w:proofErr w:type="spellStart"/>
      <w:r>
        <w:t>Angermeier</w:t>
      </w:r>
      <w:proofErr w:type="spellEnd"/>
      <w:r w:rsidR="001F0174">
        <w:t>.</w:t>
      </w:r>
      <w:r>
        <w:t xml:space="preserve"> 2009. Fish Traits: A Database of Ecological and Life-history Traits of Freshwater Fishes of the United States</w:t>
      </w:r>
      <w:r w:rsidR="003D2121">
        <w:t>.</w:t>
      </w:r>
      <w:r>
        <w:t xml:space="preserve"> Fisheries 34(10): 487-495.</w:t>
      </w:r>
    </w:p>
    <w:p w14:paraId="3C7B3D54" w14:textId="77777777" w:rsidR="007A0A90" w:rsidRDefault="0025075C" w:rsidP="00EC7761">
      <w:pPr>
        <w:pStyle w:val="References"/>
        <w:spacing w:line="480" w:lineRule="auto"/>
      </w:pPr>
      <w:r>
        <w:t>Froese</w:t>
      </w:r>
      <w:r w:rsidR="008505EE">
        <w:t xml:space="preserve">, </w:t>
      </w:r>
      <w:proofErr w:type="gramStart"/>
      <w:r w:rsidR="008505EE">
        <w:t>R.</w:t>
      </w:r>
      <w:proofErr w:type="gramEnd"/>
      <w:r w:rsidR="008505EE">
        <w:t xml:space="preserve"> and D. Pauly</w:t>
      </w:r>
      <w:r w:rsidR="00A34A05">
        <w:t xml:space="preserve"> </w:t>
      </w:r>
      <w:r w:rsidR="00566F1B">
        <w:t>(Editors)</w:t>
      </w:r>
      <w:r w:rsidR="00483D03">
        <w:t>. 20</w:t>
      </w:r>
      <w:r w:rsidR="00410AD3">
        <w:t>2</w:t>
      </w:r>
      <w:r w:rsidR="00483D03">
        <w:t xml:space="preserve">1. </w:t>
      </w:r>
      <w:proofErr w:type="spellStart"/>
      <w:r w:rsidR="00483D03">
        <w:t>FishBase</w:t>
      </w:r>
      <w:proofErr w:type="spellEnd"/>
      <w:r w:rsidR="00483D03">
        <w:t>. World</w:t>
      </w:r>
      <w:r w:rsidR="009363A1">
        <w:t xml:space="preserve"> wide web publication. </w:t>
      </w:r>
      <w:hyperlink r:id="rId17" w:history="1">
        <w:r w:rsidR="008F1F84" w:rsidRPr="00BF1AA2">
          <w:rPr>
            <w:rStyle w:val="Hyperlink"/>
          </w:rPr>
          <w:t>www.fishbase.org</w:t>
        </w:r>
      </w:hyperlink>
      <w:r w:rsidR="008F1F84">
        <w:t xml:space="preserve">, </w:t>
      </w:r>
      <w:r w:rsidR="002A152A">
        <w:t>version (06/2021).</w:t>
      </w:r>
    </w:p>
    <w:p w14:paraId="360626C2" w14:textId="42540766" w:rsidR="007A0A90" w:rsidRDefault="007A0A90" w:rsidP="00EC7761">
      <w:pPr>
        <w:pStyle w:val="References"/>
        <w:spacing w:line="480" w:lineRule="auto"/>
      </w:pPr>
      <w:r>
        <w:t xml:space="preserve">Furlong-Estrada, Emmanuel, Felipe </w:t>
      </w:r>
      <w:proofErr w:type="spellStart"/>
      <w:r>
        <w:t>Galván-Magaña</w:t>
      </w:r>
      <w:proofErr w:type="spellEnd"/>
      <w:r>
        <w:t>, and Javier Tovar-Ávila. 2017. Use of the productivity and susceptibility analysis and a rapid management-risk assessment to evaluate the vulnerability of sharks caught off the west coast of Baja California Sur, Mexico. Fisheries Research 194: 197-208.</w:t>
      </w:r>
    </w:p>
    <w:p w14:paraId="6EB44290" w14:textId="6CD37DC1" w:rsidR="007A0A90" w:rsidRDefault="007A0A90" w:rsidP="00EC7761">
      <w:pPr>
        <w:pStyle w:val="References"/>
        <w:spacing w:line="480" w:lineRule="auto"/>
      </w:pPr>
      <w:r>
        <w:t>Hawkes, Peter J., Daniel Gonzalez-Marco, Agustin Sánchez-</w:t>
      </w:r>
      <w:proofErr w:type="spellStart"/>
      <w:r>
        <w:t>Arcilla</w:t>
      </w:r>
      <w:proofErr w:type="spellEnd"/>
      <w:r>
        <w:t xml:space="preserve">, and </w:t>
      </w:r>
      <w:proofErr w:type="spellStart"/>
      <w:r>
        <w:t>Panayotis</w:t>
      </w:r>
      <w:proofErr w:type="spellEnd"/>
      <w:r>
        <w:t xml:space="preserve"> </w:t>
      </w:r>
      <w:proofErr w:type="spellStart"/>
      <w:r>
        <w:t>Prinos</w:t>
      </w:r>
      <w:proofErr w:type="spellEnd"/>
      <w:r>
        <w:t>. 2008. Best practice for the estimation of extremes: A review. Journal of Hydraulic Research 46: 324-332.</w:t>
      </w:r>
    </w:p>
    <w:p w14:paraId="129A8A08" w14:textId="6A5D8732" w:rsidR="007A0A90" w:rsidRDefault="007A0A90" w:rsidP="00EC7761">
      <w:pPr>
        <w:tabs>
          <w:tab w:val="left" w:pos="360"/>
        </w:tabs>
        <w:spacing w:after="240" w:line="480" w:lineRule="auto"/>
        <w:ind w:left="360" w:hanging="360"/>
      </w:pPr>
      <w:proofErr w:type="spellStart"/>
      <w:r>
        <w:t>Koutsoyiannis</w:t>
      </w:r>
      <w:proofErr w:type="spellEnd"/>
      <w:r>
        <w:t>, D. 2004. Statistics of extremes and estimation of extreme rainfall: II. Empirical investigation of long rainfall records/</w:t>
      </w:r>
      <w:proofErr w:type="spellStart"/>
      <w:r>
        <w:t>Statistiques</w:t>
      </w:r>
      <w:proofErr w:type="spellEnd"/>
      <w:r>
        <w:t xml:space="preserve"> de </w:t>
      </w:r>
      <w:proofErr w:type="spellStart"/>
      <w:r>
        <w:t>valeurs</w:t>
      </w:r>
      <w:proofErr w:type="spellEnd"/>
      <w:r>
        <w:t xml:space="preserve"> </w:t>
      </w:r>
      <w:proofErr w:type="spellStart"/>
      <w:r>
        <w:t>extrêmes</w:t>
      </w:r>
      <w:proofErr w:type="spellEnd"/>
      <w:r>
        <w:t xml:space="preserve"> et estimation de </w:t>
      </w:r>
      <w:proofErr w:type="spellStart"/>
      <w:r>
        <w:t>précipitations</w:t>
      </w:r>
      <w:proofErr w:type="spellEnd"/>
      <w:r>
        <w:t xml:space="preserve"> </w:t>
      </w:r>
      <w:proofErr w:type="spellStart"/>
      <w:r>
        <w:t>extrêmes</w:t>
      </w:r>
      <w:proofErr w:type="spellEnd"/>
      <w:r>
        <w:t xml:space="preserve">: II. Recherche </w:t>
      </w:r>
      <w:proofErr w:type="spellStart"/>
      <w:r>
        <w:t>empirique</w:t>
      </w:r>
      <w:proofErr w:type="spellEnd"/>
      <w:r>
        <w:t xml:space="preserve"> sur de </w:t>
      </w:r>
      <w:proofErr w:type="spellStart"/>
      <w:r>
        <w:t>longues</w:t>
      </w:r>
      <w:proofErr w:type="spellEnd"/>
      <w:r>
        <w:t xml:space="preserve"> </w:t>
      </w:r>
      <w:proofErr w:type="spellStart"/>
      <w:r>
        <w:t>séries</w:t>
      </w:r>
      <w:proofErr w:type="spellEnd"/>
      <w:r>
        <w:t xml:space="preserve"> de </w:t>
      </w:r>
      <w:proofErr w:type="spellStart"/>
      <w:r>
        <w:t>précipitations</w:t>
      </w:r>
      <w:proofErr w:type="spellEnd"/>
      <w:r>
        <w:t>. Hydrological Sciences Journal 49.</w:t>
      </w:r>
    </w:p>
    <w:p w14:paraId="0AEB5397" w14:textId="5F28A5A1" w:rsidR="007A0A90" w:rsidRPr="00902486" w:rsidRDefault="007A0A90" w:rsidP="00EC7761">
      <w:pPr>
        <w:pStyle w:val="References"/>
        <w:spacing w:line="480" w:lineRule="auto"/>
      </w:pPr>
      <w:proofErr w:type="spellStart"/>
      <w:r>
        <w:t>Malevergne</w:t>
      </w:r>
      <w:proofErr w:type="spellEnd"/>
      <w:r>
        <w:t xml:space="preserve">, </w:t>
      </w:r>
      <w:r w:rsidR="00D647E2">
        <w:t>Y.</w:t>
      </w:r>
      <w:r>
        <w:t>, V</w:t>
      </w:r>
      <w:r w:rsidR="00D647E2">
        <w:t>.</w:t>
      </w:r>
      <w:r>
        <w:t xml:space="preserve"> </w:t>
      </w:r>
      <w:proofErr w:type="spellStart"/>
      <w:r>
        <w:t>Pisarenko</w:t>
      </w:r>
      <w:proofErr w:type="spellEnd"/>
      <w:r>
        <w:t>, and D</w:t>
      </w:r>
      <w:r w:rsidR="00D647E2">
        <w:t>.</w:t>
      </w:r>
      <w:r>
        <w:t xml:space="preserve"> </w:t>
      </w:r>
      <w:proofErr w:type="spellStart"/>
      <w:r>
        <w:t>Sornette</w:t>
      </w:r>
      <w:proofErr w:type="spellEnd"/>
      <w:r>
        <w:t>. 2006. On the power of generalized extreme value (GEV) and generalized Pareto distribution (GPD) estimators for empirical distributions of stock returns. Applied Financial Economics 16: 271-289.</w:t>
      </w:r>
    </w:p>
    <w:p w14:paraId="05F24DBC" w14:textId="117E855F" w:rsidR="00F31327" w:rsidRPr="00902486" w:rsidRDefault="00DF0530" w:rsidP="00EC7761">
      <w:pPr>
        <w:pStyle w:val="References"/>
        <w:spacing w:line="480" w:lineRule="auto"/>
      </w:pPr>
      <w:r>
        <w:lastRenderedPageBreak/>
        <w:t xml:space="preserve">Patrick, W.S., P. Spencer, O. </w:t>
      </w:r>
      <w:proofErr w:type="spellStart"/>
      <w:r>
        <w:t>Ormseth</w:t>
      </w:r>
      <w:proofErr w:type="spellEnd"/>
      <w:r>
        <w:t xml:space="preserve">, J. Cope, J. Field, D. Kobayashi, T. </w:t>
      </w:r>
      <w:proofErr w:type="spellStart"/>
      <w:r>
        <w:t>Gedamke</w:t>
      </w:r>
      <w:proofErr w:type="spellEnd"/>
      <w:r>
        <w:t xml:space="preserve">, E. Cortés, K. Bigelow, W. </w:t>
      </w:r>
      <w:proofErr w:type="spellStart"/>
      <w:r>
        <w:t>Overholtz</w:t>
      </w:r>
      <w:proofErr w:type="spellEnd"/>
      <w:r>
        <w:t xml:space="preserve">, J. Link, and P. Lawson. 2009. Use of productivity and susceptibility indices to determine stock vulnerability, with example applications to six U.S. fisheries. U.S. Dep. </w:t>
      </w:r>
      <w:proofErr w:type="spellStart"/>
      <w:r>
        <w:t>Commer</w:t>
      </w:r>
      <w:proofErr w:type="spellEnd"/>
      <w:r>
        <w:t>., NOAA Tech. Memo. NMFS-F/SPO-101</w:t>
      </w:r>
      <w:r w:rsidR="00C4107F">
        <w:t>.</w:t>
      </w:r>
      <w:r>
        <w:t xml:space="preserve"> 90 p</w:t>
      </w:r>
      <w:r w:rsidR="002F74AD">
        <w:t>p</w:t>
      </w:r>
      <w:r>
        <w:t>.</w:t>
      </w:r>
    </w:p>
    <w:p w14:paraId="734B6CE9" w14:textId="03B750A7" w:rsidR="00D647E2" w:rsidRDefault="00D647E2" w:rsidP="00EC7761">
      <w:pPr>
        <w:spacing w:after="240" w:line="480" w:lineRule="auto"/>
        <w:ind w:left="360" w:hanging="360"/>
      </w:pPr>
      <w:proofErr w:type="spellStart"/>
      <w:r>
        <w:t>Pontón-Cevallos</w:t>
      </w:r>
      <w:proofErr w:type="spellEnd"/>
      <w:r>
        <w:t xml:space="preserve">, José F., Stijn </w:t>
      </w:r>
      <w:proofErr w:type="spellStart"/>
      <w:r>
        <w:t>Bruneel</w:t>
      </w:r>
      <w:proofErr w:type="spellEnd"/>
      <w:r>
        <w:t xml:space="preserve">, Mar\́in and José, R. </w:t>
      </w:r>
      <w:proofErr w:type="spellStart"/>
      <w:r>
        <w:t>Jarr</w:t>
      </w:r>
      <w:proofErr w:type="spellEnd"/>
      <w:r>
        <w:t>\́in, Jorge Ram\́</w:t>
      </w:r>
      <w:proofErr w:type="spellStart"/>
      <w:r>
        <w:t>irez</w:t>
      </w:r>
      <w:proofErr w:type="spellEnd"/>
      <w:r>
        <w:t xml:space="preserve">-González, Jorge R. </w:t>
      </w:r>
      <w:proofErr w:type="spellStart"/>
      <w:r>
        <w:t>Bermúdez</w:t>
      </w:r>
      <w:proofErr w:type="spellEnd"/>
      <w:r>
        <w:t xml:space="preserve">-Monsalve, and Peter L. M. Goethals. 2020. Vulnerability and decision-making in multispecies fisheries: A risk assessment of bacalao (Mycteroperca </w:t>
      </w:r>
      <w:proofErr w:type="spellStart"/>
      <w:r>
        <w:t>olfax</w:t>
      </w:r>
      <w:proofErr w:type="spellEnd"/>
      <w:r>
        <w:t>) and related species in the Galapagos’ handline fishery. Sustainability 12: 6931.</w:t>
      </w:r>
    </w:p>
    <w:p w14:paraId="4E3A339D" w14:textId="77777777" w:rsidR="00D647E2" w:rsidRDefault="00D647E2" w:rsidP="00EC7761">
      <w:pPr>
        <w:spacing w:after="240" w:line="480" w:lineRule="auto"/>
        <w:ind w:left="360" w:hanging="360"/>
      </w:pPr>
    </w:p>
    <w:p w14:paraId="2F9E2A12" w14:textId="100D94FB" w:rsidR="00D647E2" w:rsidRDefault="00D647E2" w:rsidP="00EC7761">
      <w:pPr>
        <w:spacing w:after="240" w:line="480" w:lineRule="auto"/>
        <w:ind w:left="360" w:hanging="360"/>
      </w:pPr>
      <w:r>
        <w:t xml:space="preserve">Ramos, Pedro L., Francisco </w:t>
      </w:r>
      <w:proofErr w:type="spellStart"/>
      <w:r>
        <w:t>Louzada</w:t>
      </w:r>
      <w:proofErr w:type="spellEnd"/>
      <w:r>
        <w:t xml:space="preserve">, Eduardo Ramos, and </w:t>
      </w:r>
      <w:proofErr w:type="spellStart"/>
      <w:r>
        <w:t>Sanku</w:t>
      </w:r>
      <w:proofErr w:type="spellEnd"/>
      <w:r>
        <w:t xml:space="preserve"> Dey. 2020. The Fréchet distribution: Estimation and application-An overview. Journal of Statistics and Management Systems 23: 549-578.</w:t>
      </w:r>
    </w:p>
    <w:p w14:paraId="61C0BF17" w14:textId="322382A9" w:rsidR="00D647E2" w:rsidRDefault="00D647E2" w:rsidP="00EC7761">
      <w:pPr>
        <w:spacing w:after="240" w:line="480" w:lineRule="auto"/>
        <w:ind w:left="288" w:hanging="288"/>
      </w:pPr>
      <w:r>
        <w:t>Rosen, K.T., and M. Resnick. 1980. The size distribution of cities: an examination of the Pareto law and primacy. Journal of urban economics 8: 165-186.</w:t>
      </w:r>
    </w:p>
    <w:p w14:paraId="4E801640" w14:textId="52E276DE" w:rsidR="003D63E6" w:rsidRDefault="003D63E6" w:rsidP="00EC7761">
      <w:pPr>
        <w:pStyle w:val="References"/>
        <w:spacing w:line="480" w:lineRule="auto"/>
      </w:pPr>
      <w:r w:rsidRPr="003D63E6">
        <w:t xml:space="preserve">Von </w:t>
      </w:r>
      <w:proofErr w:type="spellStart"/>
      <w:r w:rsidRPr="003D63E6">
        <w:t>Raben</w:t>
      </w:r>
      <w:proofErr w:type="spellEnd"/>
      <w:r w:rsidRPr="003D63E6">
        <w:t xml:space="preserve">, K. 1957.  </w:t>
      </w:r>
      <w:proofErr w:type="spellStart"/>
      <w:r w:rsidRPr="003D63E6">
        <w:t>Zur</w:t>
      </w:r>
      <w:proofErr w:type="spellEnd"/>
      <w:r w:rsidRPr="003D63E6">
        <w:t xml:space="preserve"> </w:t>
      </w:r>
      <w:proofErr w:type="spellStart"/>
      <w:r w:rsidRPr="003D63E6">
        <w:t>Frage</w:t>
      </w:r>
      <w:proofErr w:type="spellEnd"/>
      <w:r w:rsidRPr="003D63E6">
        <w:t xml:space="preserve"> der </w:t>
      </w:r>
      <w:proofErr w:type="spellStart"/>
      <w:r w:rsidRPr="003D63E6">
        <w:t>Beschadigung</w:t>
      </w:r>
      <w:proofErr w:type="spellEnd"/>
      <w:r w:rsidRPr="003D63E6">
        <w:t xml:space="preserve"> von </w:t>
      </w:r>
      <w:proofErr w:type="spellStart"/>
      <w:r w:rsidRPr="003D63E6">
        <w:t>Fischen</w:t>
      </w:r>
      <w:proofErr w:type="spellEnd"/>
      <w:r w:rsidRPr="003D63E6">
        <w:t xml:space="preserve"> </w:t>
      </w:r>
      <w:proofErr w:type="spellStart"/>
      <w:r w:rsidRPr="003D63E6">
        <w:t>durch</w:t>
      </w:r>
      <w:proofErr w:type="spellEnd"/>
      <w:r w:rsidRPr="003D63E6">
        <w:t xml:space="preserve"> </w:t>
      </w:r>
      <w:proofErr w:type="spellStart"/>
      <w:r w:rsidRPr="003D63E6">
        <w:t>Turbinen</w:t>
      </w:r>
      <w:proofErr w:type="spellEnd"/>
      <w:r w:rsidRPr="003D63E6">
        <w:t xml:space="preserve">. Die </w:t>
      </w:r>
      <w:proofErr w:type="spellStart"/>
      <w:r w:rsidRPr="003D63E6">
        <w:t>Wasserwirtschaft</w:t>
      </w:r>
      <w:proofErr w:type="spellEnd"/>
      <w:r w:rsidR="009837B1">
        <w:t xml:space="preserve"> </w:t>
      </w:r>
      <w:r w:rsidRPr="003D63E6">
        <w:t>4</w:t>
      </w:r>
      <w:r w:rsidR="009837B1">
        <w:t>:</w:t>
      </w:r>
      <w:r w:rsidRPr="003D63E6">
        <w:t>97-100. (Fisheries Research Board of Canada Translation Series 448).</w:t>
      </w:r>
    </w:p>
    <w:p w14:paraId="0A1D5056" w14:textId="7326063F" w:rsidR="008C1B7B" w:rsidRDefault="007740CC" w:rsidP="00EC7761">
      <w:pPr>
        <w:pStyle w:val="References"/>
        <w:spacing w:line="480" w:lineRule="auto"/>
      </w:pPr>
      <w:r>
        <w:lastRenderedPageBreak/>
        <w:t>V</w:t>
      </w:r>
      <w:r w:rsidR="008C1B7B">
        <w:t>on Ru</w:t>
      </w:r>
      <w:r w:rsidR="00570C92">
        <w:t xml:space="preserve">ben, T., J. </w:t>
      </w:r>
      <w:proofErr w:type="spellStart"/>
      <w:r w:rsidR="00EA410D">
        <w:t>Radinger</w:t>
      </w:r>
      <w:proofErr w:type="spellEnd"/>
      <w:r w:rsidR="00EA410D">
        <w:t xml:space="preserve">, R.A.A. </w:t>
      </w:r>
      <w:r w:rsidR="00D647E2">
        <w:t>N</w:t>
      </w:r>
      <w:r w:rsidR="00EA410D">
        <w:t xml:space="preserve">oble, F. Geiger, and C. Wolter. 2021. </w:t>
      </w:r>
      <w:r w:rsidR="00B26282">
        <w:t xml:space="preserve">The European Fish Hazard Index – </w:t>
      </w:r>
      <w:r w:rsidR="002203F3">
        <w:t xml:space="preserve">An </w:t>
      </w:r>
      <w:r w:rsidR="00045266">
        <w:t>assessment tool for screening hazard of hydropower plants for fish. Sustainable Energy Technologies and Assessments</w:t>
      </w:r>
      <w:r w:rsidR="00AB4A34">
        <w:t xml:space="preserve"> </w:t>
      </w:r>
      <w:r w:rsidR="00CC24CD">
        <w:t>43</w:t>
      </w:r>
      <w:r w:rsidR="007A1611">
        <w:t>.</w:t>
      </w:r>
    </w:p>
    <w:p w14:paraId="665D395A" w14:textId="77777777" w:rsidR="00D95DB9" w:rsidRDefault="00D95DB9" w:rsidP="00EC7761">
      <w:pPr>
        <w:pStyle w:val="References"/>
        <w:spacing w:line="480" w:lineRule="auto"/>
      </w:pPr>
    </w:p>
    <w:bookmarkEnd w:id="327"/>
    <w:p w14:paraId="3D04AAD3" w14:textId="77777777" w:rsidR="008718C0" w:rsidRDefault="008718C0" w:rsidP="00EC7761">
      <w:pPr>
        <w:spacing w:line="480" w:lineRule="auto"/>
        <w:sectPr w:rsidR="008718C0" w:rsidSect="00A62C87">
          <w:footerReference w:type="default" r:id="rId18"/>
          <w:pgSz w:w="12240" w:h="15840"/>
          <w:pgMar w:top="1152" w:right="1440" w:bottom="1152" w:left="1440" w:header="720" w:footer="720" w:gutter="0"/>
          <w:lnNumType w:countBy="1" w:restart="continuous"/>
          <w:pgNumType w:start="1" w:chapStyle="1"/>
          <w:cols w:space="720"/>
          <w:docGrid w:linePitch="360"/>
        </w:sectPr>
      </w:pPr>
    </w:p>
    <w:p w14:paraId="093DD839" w14:textId="77777777" w:rsidR="00416D9F" w:rsidRDefault="00416D9F" w:rsidP="00EC7761">
      <w:pPr>
        <w:pStyle w:val="AppendixPage"/>
        <w:spacing w:line="480" w:lineRule="auto"/>
        <w:sectPr w:rsidR="00416D9F" w:rsidSect="004A1E78">
          <w:footerReference w:type="default" r:id="rId19"/>
          <w:pgSz w:w="12240" w:h="15840"/>
          <w:pgMar w:top="5184" w:right="1440" w:bottom="1152" w:left="1440" w:header="720" w:footer="720" w:gutter="0"/>
          <w:pgNumType w:start="1"/>
          <w:cols w:space="720"/>
          <w:docGrid w:linePitch="360"/>
        </w:sectPr>
      </w:pPr>
    </w:p>
    <w:p w14:paraId="525CA4BB" w14:textId="08A3A6AC" w:rsidR="00C24DA2" w:rsidRDefault="00C24DA2" w:rsidP="00EC7761">
      <w:pPr>
        <w:pStyle w:val="AppendixPage"/>
        <w:spacing w:after="0" w:line="480" w:lineRule="auto"/>
        <w:jc w:val="left"/>
        <w:rPr>
          <w:b w:val="0"/>
          <w:bCs/>
          <w:color w:val="auto"/>
          <w:sz w:val="20"/>
          <w:szCs w:val="20"/>
        </w:rPr>
      </w:pPr>
    </w:p>
    <w:p w14:paraId="09E8AC39" w14:textId="31AC4D7C" w:rsidR="00416D9F" w:rsidRDefault="00416D9F" w:rsidP="00EC7761">
      <w:pPr>
        <w:spacing w:line="480" w:lineRule="auto"/>
      </w:pPr>
    </w:p>
    <w:p w14:paraId="63EE2AAD" w14:textId="77777777" w:rsidR="00416D9F" w:rsidRDefault="00416D9F" w:rsidP="00EC7761">
      <w:pPr>
        <w:spacing w:line="480" w:lineRule="auto"/>
      </w:pPr>
    </w:p>
    <w:p w14:paraId="21F03F61" w14:textId="77777777" w:rsidR="00C24DA2" w:rsidRPr="00416D9F" w:rsidRDefault="00C24DA2" w:rsidP="00EC7761">
      <w:pPr>
        <w:spacing w:line="480" w:lineRule="auto"/>
      </w:pPr>
    </w:p>
    <w:sectPr w:rsidR="00C24DA2" w:rsidRPr="00416D9F" w:rsidSect="00416D9F">
      <w:pgSz w:w="12240" w:h="15840"/>
      <w:pgMar w:top="1152" w:right="1440" w:bottom="1152"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5" w:author="Kevin Nebiolo" w:date="2022-05-24T19:56:00Z" w:initials="KN">
    <w:p w14:paraId="15410900" w14:textId="2240B133" w:rsidR="007345F7" w:rsidRDefault="007345F7">
      <w:pPr>
        <w:pStyle w:val="CommentText"/>
      </w:pPr>
      <w:r>
        <w:rPr>
          <w:rStyle w:val="CommentReference"/>
        </w:rPr>
        <w:annotationRef/>
      </w:r>
      <w:r>
        <w:t>Update for paper</w:t>
      </w:r>
    </w:p>
  </w:comment>
  <w:comment w:id="275" w:author="Kevin Nebiolo" w:date="2022-09-13T20:41:00Z" w:initials="KN">
    <w:p w14:paraId="6E32D21D" w14:textId="77777777" w:rsidR="005E16D3" w:rsidRDefault="005E16D3" w:rsidP="00D07151">
      <w:pPr>
        <w:pStyle w:val="CommentText"/>
        <w:jc w:val="left"/>
      </w:pPr>
      <w:r>
        <w:rPr>
          <w:rStyle w:val="CommentReference"/>
        </w:rPr>
        <w:annotationRef/>
      </w:r>
      <w:r>
        <w:t>Replace with traditional hydrologic analysis at a USGS gage, use Beaver Falls</w:t>
      </w:r>
    </w:p>
  </w:comment>
  <w:comment w:id="276" w:author="Kevin Nebiolo" w:date="2022-09-13T20:42:00Z" w:initials="KN">
    <w:p w14:paraId="7734DE5A" w14:textId="77777777" w:rsidR="00D61424" w:rsidRDefault="00D61424" w:rsidP="006C73C5">
      <w:pPr>
        <w:pStyle w:val="CommentText"/>
        <w:jc w:val="left"/>
      </w:pPr>
      <w:r>
        <w:rPr>
          <w:rStyle w:val="CommentReference"/>
        </w:rPr>
        <w:annotationRef/>
      </w:r>
      <w:r>
        <w:t>Get Beaver Falls write up - what did we use in place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10900" w15:done="0"/>
  <w15:commentEx w15:paraId="6E32D21D" w15:done="0"/>
  <w15:commentEx w15:paraId="7734DE5A" w15:paraIdParent="6E32D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B6E8" w16cex:dateUtc="2022-05-24T23:56:00Z"/>
  <w16cex:commentExtensible w16cex:durableId="26CB698B" w16cex:dateUtc="2022-09-14T00:41:00Z"/>
  <w16cex:commentExtensible w16cex:durableId="26CB69BD" w16cex:dateUtc="2022-09-14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10900" w16cid:durableId="2637B6E8"/>
  <w16cid:commentId w16cid:paraId="6E32D21D" w16cid:durableId="26CB698B"/>
  <w16cid:commentId w16cid:paraId="7734DE5A" w16cid:durableId="26CB6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7565" w14:textId="77777777" w:rsidR="009B0DA6" w:rsidRDefault="009B0DA6" w:rsidP="00F312F1">
      <w:r>
        <w:separator/>
      </w:r>
    </w:p>
  </w:endnote>
  <w:endnote w:type="continuationSeparator" w:id="0">
    <w:p w14:paraId="51DEADAA" w14:textId="77777777" w:rsidR="009B0DA6" w:rsidRDefault="009B0DA6" w:rsidP="00F312F1">
      <w:r>
        <w:continuationSeparator/>
      </w:r>
    </w:p>
  </w:endnote>
  <w:endnote w:type="continuationNotice" w:id="1">
    <w:p w14:paraId="6C6053AE" w14:textId="77777777" w:rsidR="009B0DA6" w:rsidRDefault="009B0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6F" w14:textId="555B810F" w:rsidR="00E80DC0" w:rsidRPr="00E27F3A" w:rsidRDefault="00E80DC0" w:rsidP="00D90D38">
    <w:pPr>
      <w:pStyle w:val="Footer"/>
      <w:pBdr>
        <w:top w:val="single" w:sz="4" w:space="1" w:color="auto"/>
      </w:pBdr>
      <w:spacing w:before="240"/>
      <w:rPr>
        <w:sz w:val="20"/>
        <w:szCs w:val="20"/>
      </w:rPr>
    </w:pPr>
    <w:r>
      <w:rPr>
        <w:sz w:val="20"/>
        <w:szCs w:val="20"/>
      </w:rPr>
      <w:t>October 2021</w:t>
    </w:r>
    <w:r w:rsidRPr="00E27F3A">
      <w:rPr>
        <w:sz w:val="20"/>
        <w:szCs w:val="20"/>
      </w:rPr>
      <w:tab/>
    </w:r>
    <w:r w:rsidRPr="00E27F3A">
      <w:rPr>
        <w:sz w:val="20"/>
        <w:szCs w:val="20"/>
      </w:rPr>
      <w:fldChar w:fldCharType="begin"/>
    </w:r>
    <w:r w:rsidRPr="00E27F3A">
      <w:rPr>
        <w:sz w:val="20"/>
        <w:szCs w:val="20"/>
      </w:rPr>
      <w:instrText xml:space="preserve"> PAGE   \* MERGEFORMAT </w:instrText>
    </w:r>
    <w:r w:rsidRPr="00E27F3A">
      <w:rPr>
        <w:sz w:val="20"/>
        <w:szCs w:val="20"/>
      </w:rPr>
      <w:fldChar w:fldCharType="separate"/>
    </w:r>
    <w:r>
      <w:rPr>
        <w:noProof/>
        <w:sz w:val="20"/>
        <w:szCs w:val="20"/>
      </w:rPr>
      <w:t>2-1</w:t>
    </w:r>
    <w:r w:rsidRPr="00E27F3A">
      <w:rPr>
        <w:sz w:val="20"/>
        <w:szCs w:val="20"/>
      </w:rPr>
      <w:fldChar w:fldCharType="end"/>
    </w:r>
    <w:r w:rsidRPr="00E27F3A">
      <w:rPr>
        <w:sz w:val="20"/>
        <w:szCs w:val="20"/>
      </w:rPr>
      <w:tab/>
    </w:r>
    <w:r>
      <w:rPr>
        <w:sz w:val="20"/>
        <w:szCs w:val="20"/>
      </w:rPr>
      <w:t>Kleinschmidt</w:t>
    </w:r>
  </w:p>
  <w:p w14:paraId="5B2AA5B6" w14:textId="4FE02B24" w:rsidR="00E80DC0" w:rsidRPr="00E27F3A" w:rsidRDefault="00E80DC0" w:rsidP="00D90D38">
    <w:pPr>
      <w:pStyle w:val="Footer"/>
      <w:rPr>
        <w:sz w:val="20"/>
        <w:szCs w:val="20"/>
      </w:rPr>
    </w:pPr>
    <w:r w:rsidRPr="00E27F3A">
      <w:rPr>
        <w:sz w:val="20"/>
        <w:szCs w:val="20"/>
      </w:rPr>
      <w:t xml:space="preserve">Project Control No. </w:t>
    </w:r>
    <w:r>
      <w:rPr>
        <w:sz w:val="20"/>
        <w:szCs w:val="20"/>
      </w:rPr>
      <w:t>4287001.01</w:t>
    </w:r>
    <w:r w:rsidRPr="00E27F3A">
      <w:rPr>
        <w:sz w:val="20"/>
        <w:szCs w:val="20"/>
      </w:rPr>
      <w:tab/>
    </w:r>
    <w:r w:rsidRPr="00E27F3A">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ADAD" w14:textId="7962650E" w:rsidR="00E80DC0" w:rsidRPr="008718C0" w:rsidRDefault="00E80DC0"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84D04" w14:textId="77777777" w:rsidR="009B0DA6" w:rsidRDefault="009B0DA6" w:rsidP="00F312F1">
      <w:r>
        <w:separator/>
      </w:r>
    </w:p>
  </w:footnote>
  <w:footnote w:type="continuationSeparator" w:id="0">
    <w:p w14:paraId="469D09AE" w14:textId="77777777" w:rsidR="009B0DA6" w:rsidRDefault="009B0DA6" w:rsidP="00F312F1">
      <w:r>
        <w:continuationSeparator/>
      </w:r>
    </w:p>
  </w:footnote>
  <w:footnote w:type="continuationNotice" w:id="1">
    <w:p w14:paraId="5982752D" w14:textId="77777777" w:rsidR="009B0DA6" w:rsidRDefault="009B0DA6"/>
  </w:footnote>
  <w:footnote w:id="2">
    <w:p w14:paraId="2EE1AF68" w14:textId="77777777" w:rsidR="00E80DC0" w:rsidRDefault="00E80DC0" w:rsidP="00587F21">
      <w:pPr>
        <w:pStyle w:val="FootnoteText"/>
      </w:pPr>
      <w:r>
        <w:rPr>
          <w:rStyle w:val="FootnoteReference"/>
        </w:rPr>
        <w:footnoteRef/>
      </w:r>
      <w:r>
        <w:t xml:space="preserve"> </w:t>
      </w:r>
      <w:hyperlink r:id="rId1" w:history="1">
        <w:r>
          <w:rPr>
            <w:rStyle w:val="Hyperlink"/>
          </w:rPr>
          <w:t>https://github.com/knebiolo/stryke</w:t>
        </w:r>
      </w:hyperlink>
    </w:p>
  </w:footnote>
  <w:footnote w:id="3">
    <w:p w14:paraId="23130672" w14:textId="77777777" w:rsidR="00E80DC0" w:rsidRDefault="00E80DC0" w:rsidP="00587F21">
      <w:pPr>
        <w:pStyle w:val="FootnoteText"/>
      </w:pPr>
      <w:r>
        <w:rPr>
          <w:rStyle w:val="FootnoteReference"/>
        </w:rPr>
        <w:footnoteRef/>
      </w:r>
      <w:r>
        <w:t xml:space="preserve"> </w:t>
      </w:r>
      <w:hyperlink r:id="rId2" w:history="1">
        <w:r>
          <w:rPr>
            <w:rStyle w:val="Hyperlink"/>
          </w:rPr>
          <w:t>https://networkx.github.io/</w:t>
        </w:r>
      </w:hyperlink>
    </w:p>
  </w:footnote>
  <w:footnote w:id="4">
    <w:p w14:paraId="2BEAF8D7" w14:textId="77777777" w:rsidR="00E80DC0" w:rsidRDefault="00E80DC0" w:rsidP="00587F21">
      <w:pPr>
        <w:pStyle w:val="FootnoteText"/>
      </w:pPr>
      <w:r>
        <w:rPr>
          <w:rStyle w:val="FootnoteReference"/>
        </w:rPr>
        <w:footnoteRef/>
      </w:r>
      <w:r>
        <w:t xml:space="preserve"> </w:t>
      </w:r>
      <w:hyperlink r:id="rId3" w:history="1">
        <w:r>
          <w:rPr>
            <w:rStyle w:val="Hyperlink"/>
          </w:rPr>
          <w:t>https://numpy.org/</w:t>
        </w:r>
      </w:hyperlink>
    </w:p>
  </w:footnote>
  <w:footnote w:id="5">
    <w:p w14:paraId="70591723" w14:textId="77777777" w:rsidR="00E80DC0" w:rsidRDefault="00E80DC0" w:rsidP="00587F21">
      <w:pPr>
        <w:pStyle w:val="FootnoteText"/>
      </w:pPr>
      <w:r>
        <w:rPr>
          <w:rStyle w:val="FootnoteReference"/>
        </w:rPr>
        <w:footnoteRef/>
      </w:r>
      <w:r>
        <w:t xml:space="preserve"> </w:t>
      </w:r>
      <w:hyperlink r:id="rId4"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129E8"/>
    <w:multiLevelType w:val="hybridMultilevel"/>
    <w:tmpl w:val="4C5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4EE7"/>
    <w:multiLevelType w:val="hybridMultilevel"/>
    <w:tmpl w:val="85CE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5AB0"/>
    <w:multiLevelType w:val="hybridMultilevel"/>
    <w:tmpl w:val="506E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D67F5"/>
    <w:multiLevelType w:val="hybridMultilevel"/>
    <w:tmpl w:val="A170F442"/>
    <w:lvl w:ilvl="0" w:tplc="C41C0EEA">
      <w:start w:val="20"/>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04AC0"/>
    <w:multiLevelType w:val="hybridMultilevel"/>
    <w:tmpl w:val="BACE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77039"/>
    <w:multiLevelType w:val="multilevel"/>
    <w:tmpl w:val="DDDCCEE6"/>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87598F"/>
    <w:multiLevelType w:val="hybridMultilevel"/>
    <w:tmpl w:val="0C7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93424">
    <w:abstractNumId w:val="7"/>
  </w:num>
  <w:num w:numId="2" w16cid:durableId="1921668572">
    <w:abstractNumId w:val="7"/>
  </w:num>
  <w:num w:numId="3" w16cid:durableId="56898089">
    <w:abstractNumId w:val="7"/>
  </w:num>
  <w:num w:numId="4" w16cid:durableId="738868401">
    <w:abstractNumId w:val="7"/>
  </w:num>
  <w:num w:numId="5" w16cid:durableId="265695552">
    <w:abstractNumId w:val="7"/>
  </w:num>
  <w:num w:numId="6" w16cid:durableId="1038236616">
    <w:abstractNumId w:val="7"/>
  </w:num>
  <w:num w:numId="7" w16cid:durableId="211576597">
    <w:abstractNumId w:val="7"/>
  </w:num>
  <w:num w:numId="8" w16cid:durableId="1025012681">
    <w:abstractNumId w:val="7"/>
  </w:num>
  <w:num w:numId="9" w16cid:durableId="978534869">
    <w:abstractNumId w:val="7"/>
  </w:num>
  <w:num w:numId="10" w16cid:durableId="1696688300">
    <w:abstractNumId w:val="0"/>
  </w:num>
  <w:num w:numId="11" w16cid:durableId="1350837197">
    <w:abstractNumId w:val="4"/>
  </w:num>
  <w:num w:numId="12" w16cid:durableId="1834687007">
    <w:abstractNumId w:val="5"/>
  </w:num>
  <w:num w:numId="13" w16cid:durableId="1986929298">
    <w:abstractNumId w:val="3"/>
  </w:num>
  <w:num w:numId="14" w16cid:durableId="1460108748">
    <w:abstractNumId w:val="8"/>
  </w:num>
  <w:num w:numId="15" w16cid:durableId="877163370">
    <w:abstractNumId w:val="1"/>
  </w:num>
  <w:num w:numId="16" w16cid:durableId="162093717">
    <w:abstractNumId w:val="2"/>
  </w:num>
  <w:num w:numId="17" w16cid:durableId="15679604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Nebiolo">
    <w15:presenceInfo w15:providerId="AD" w15:userId="S::Kevin.Nebiolo@KleinschmidtGroup.com::12d9fce6-ceb5-4321-8801-707ff0f87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06D7"/>
    <w:rsid w:val="00000A23"/>
    <w:rsid w:val="00001364"/>
    <w:rsid w:val="00002245"/>
    <w:rsid w:val="00002CC4"/>
    <w:rsid w:val="00003D8C"/>
    <w:rsid w:val="000048C7"/>
    <w:rsid w:val="00004AFF"/>
    <w:rsid w:val="00005C7F"/>
    <w:rsid w:val="0000635A"/>
    <w:rsid w:val="000063C1"/>
    <w:rsid w:val="00007207"/>
    <w:rsid w:val="00007239"/>
    <w:rsid w:val="00007BD4"/>
    <w:rsid w:val="00010DD7"/>
    <w:rsid w:val="00010F2C"/>
    <w:rsid w:val="00011F94"/>
    <w:rsid w:val="00012EE6"/>
    <w:rsid w:val="00013C7F"/>
    <w:rsid w:val="00013DBB"/>
    <w:rsid w:val="000150D4"/>
    <w:rsid w:val="00016CBD"/>
    <w:rsid w:val="00017132"/>
    <w:rsid w:val="00020757"/>
    <w:rsid w:val="00021297"/>
    <w:rsid w:val="00021765"/>
    <w:rsid w:val="000221B8"/>
    <w:rsid w:val="00022895"/>
    <w:rsid w:val="00023536"/>
    <w:rsid w:val="00023E3D"/>
    <w:rsid w:val="000254D6"/>
    <w:rsid w:val="000254D8"/>
    <w:rsid w:val="00030394"/>
    <w:rsid w:val="00030671"/>
    <w:rsid w:val="00030E7B"/>
    <w:rsid w:val="000313E5"/>
    <w:rsid w:val="00031B4B"/>
    <w:rsid w:val="00031F03"/>
    <w:rsid w:val="000329BD"/>
    <w:rsid w:val="00032ABA"/>
    <w:rsid w:val="000335E4"/>
    <w:rsid w:val="00033CB6"/>
    <w:rsid w:val="000349EE"/>
    <w:rsid w:val="00034A7B"/>
    <w:rsid w:val="000351A3"/>
    <w:rsid w:val="000362D9"/>
    <w:rsid w:val="000368B1"/>
    <w:rsid w:val="000369ED"/>
    <w:rsid w:val="0003731C"/>
    <w:rsid w:val="00040D36"/>
    <w:rsid w:val="00040DCC"/>
    <w:rsid w:val="0004127A"/>
    <w:rsid w:val="000413DA"/>
    <w:rsid w:val="00041783"/>
    <w:rsid w:val="00041892"/>
    <w:rsid w:val="000422FC"/>
    <w:rsid w:val="000427B6"/>
    <w:rsid w:val="00043FE8"/>
    <w:rsid w:val="000446D8"/>
    <w:rsid w:val="00045266"/>
    <w:rsid w:val="0004538D"/>
    <w:rsid w:val="000455F8"/>
    <w:rsid w:val="00045EA7"/>
    <w:rsid w:val="0004727E"/>
    <w:rsid w:val="00050662"/>
    <w:rsid w:val="000506E7"/>
    <w:rsid w:val="000506FD"/>
    <w:rsid w:val="000508E7"/>
    <w:rsid w:val="0005145C"/>
    <w:rsid w:val="0005338A"/>
    <w:rsid w:val="0005392D"/>
    <w:rsid w:val="0005417B"/>
    <w:rsid w:val="0005555D"/>
    <w:rsid w:val="000555F9"/>
    <w:rsid w:val="00055B93"/>
    <w:rsid w:val="00057829"/>
    <w:rsid w:val="00057B9E"/>
    <w:rsid w:val="0006020A"/>
    <w:rsid w:val="00061343"/>
    <w:rsid w:val="00062390"/>
    <w:rsid w:val="00063309"/>
    <w:rsid w:val="000639AC"/>
    <w:rsid w:val="00063C70"/>
    <w:rsid w:val="0006487E"/>
    <w:rsid w:val="00064D22"/>
    <w:rsid w:val="00065A33"/>
    <w:rsid w:val="000660CC"/>
    <w:rsid w:val="00067195"/>
    <w:rsid w:val="00067528"/>
    <w:rsid w:val="00067694"/>
    <w:rsid w:val="00067E5D"/>
    <w:rsid w:val="0007024D"/>
    <w:rsid w:val="0007097E"/>
    <w:rsid w:val="00070A30"/>
    <w:rsid w:val="000716AE"/>
    <w:rsid w:val="00071A60"/>
    <w:rsid w:val="0007283B"/>
    <w:rsid w:val="00074BB1"/>
    <w:rsid w:val="00076750"/>
    <w:rsid w:val="000768B3"/>
    <w:rsid w:val="000770C0"/>
    <w:rsid w:val="0007769A"/>
    <w:rsid w:val="000811D3"/>
    <w:rsid w:val="0008122E"/>
    <w:rsid w:val="000813A7"/>
    <w:rsid w:val="00081E60"/>
    <w:rsid w:val="0008270A"/>
    <w:rsid w:val="00082E7B"/>
    <w:rsid w:val="00082F67"/>
    <w:rsid w:val="00083151"/>
    <w:rsid w:val="0008378E"/>
    <w:rsid w:val="0008382E"/>
    <w:rsid w:val="00083A93"/>
    <w:rsid w:val="00084E53"/>
    <w:rsid w:val="00085AF8"/>
    <w:rsid w:val="00086451"/>
    <w:rsid w:val="000878A1"/>
    <w:rsid w:val="00087FE7"/>
    <w:rsid w:val="00090A22"/>
    <w:rsid w:val="000916B0"/>
    <w:rsid w:val="00091C61"/>
    <w:rsid w:val="00092491"/>
    <w:rsid w:val="00093151"/>
    <w:rsid w:val="000938F5"/>
    <w:rsid w:val="00093DD0"/>
    <w:rsid w:val="00094612"/>
    <w:rsid w:val="000954C2"/>
    <w:rsid w:val="00095D9E"/>
    <w:rsid w:val="00096EC6"/>
    <w:rsid w:val="00097900"/>
    <w:rsid w:val="00097904"/>
    <w:rsid w:val="000A29F6"/>
    <w:rsid w:val="000A4A76"/>
    <w:rsid w:val="000A4B5B"/>
    <w:rsid w:val="000A58F9"/>
    <w:rsid w:val="000A6D2B"/>
    <w:rsid w:val="000A72C8"/>
    <w:rsid w:val="000A7300"/>
    <w:rsid w:val="000A7395"/>
    <w:rsid w:val="000A74AB"/>
    <w:rsid w:val="000B02CF"/>
    <w:rsid w:val="000B06FD"/>
    <w:rsid w:val="000B1ADA"/>
    <w:rsid w:val="000B26C8"/>
    <w:rsid w:val="000B29D7"/>
    <w:rsid w:val="000B30DD"/>
    <w:rsid w:val="000B3365"/>
    <w:rsid w:val="000B38FE"/>
    <w:rsid w:val="000B44AB"/>
    <w:rsid w:val="000B616C"/>
    <w:rsid w:val="000B6324"/>
    <w:rsid w:val="000B654B"/>
    <w:rsid w:val="000B7420"/>
    <w:rsid w:val="000C09E6"/>
    <w:rsid w:val="000C164E"/>
    <w:rsid w:val="000C16FB"/>
    <w:rsid w:val="000C1A4A"/>
    <w:rsid w:val="000C24AA"/>
    <w:rsid w:val="000C2F19"/>
    <w:rsid w:val="000C3B8A"/>
    <w:rsid w:val="000C4680"/>
    <w:rsid w:val="000C488F"/>
    <w:rsid w:val="000C6483"/>
    <w:rsid w:val="000C6DB3"/>
    <w:rsid w:val="000C7AB5"/>
    <w:rsid w:val="000D003B"/>
    <w:rsid w:val="000D0FF6"/>
    <w:rsid w:val="000D11F7"/>
    <w:rsid w:val="000D146C"/>
    <w:rsid w:val="000D17D3"/>
    <w:rsid w:val="000D18F1"/>
    <w:rsid w:val="000D2B78"/>
    <w:rsid w:val="000D2CBC"/>
    <w:rsid w:val="000D31DD"/>
    <w:rsid w:val="000D34AE"/>
    <w:rsid w:val="000D3DFD"/>
    <w:rsid w:val="000D40FE"/>
    <w:rsid w:val="000D4E0A"/>
    <w:rsid w:val="000D4EFD"/>
    <w:rsid w:val="000D551A"/>
    <w:rsid w:val="000D5B76"/>
    <w:rsid w:val="000D5C3A"/>
    <w:rsid w:val="000D6DAF"/>
    <w:rsid w:val="000D7035"/>
    <w:rsid w:val="000D74D3"/>
    <w:rsid w:val="000D7A55"/>
    <w:rsid w:val="000E1183"/>
    <w:rsid w:val="000E144B"/>
    <w:rsid w:val="000E156D"/>
    <w:rsid w:val="000E196C"/>
    <w:rsid w:val="000E3DE4"/>
    <w:rsid w:val="000E42D1"/>
    <w:rsid w:val="000E4883"/>
    <w:rsid w:val="000E49DA"/>
    <w:rsid w:val="000E5010"/>
    <w:rsid w:val="000E5162"/>
    <w:rsid w:val="000E6FF9"/>
    <w:rsid w:val="000F0769"/>
    <w:rsid w:val="000F34E6"/>
    <w:rsid w:val="000F35B0"/>
    <w:rsid w:val="000F3F20"/>
    <w:rsid w:val="000F42C3"/>
    <w:rsid w:val="000F4DEA"/>
    <w:rsid w:val="000F529A"/>
    <w:rsid w:val="000F55C0"/>
    <w:rsid w:val="000F6694"/>
    <w:rsid w:val="000F6E14"/>
    <w:rsid w:val="000F70D5"/>
    <w:rsid w:val="0010004A"/>
    <w:rsid w:val="0010036C"/>
    <w:rsid w:val="00101372"/>
    <w:rsid w:val="00101414"/>
    <w:rsid w:val="001017AF"/>
    <w:rsid w:val="0010372D"/>
    <w:rsid w:val="001040C8"/>
    <w:rsid w:val="00104D97"/>
    <w:rsid w:val="00105760"/>
    <w:rsid w:val="00105A9D"/>
    <w:rsid w:val="00105F88"/>
    <w:rsid w:val="00106B57"/>
    <w:rsid w:val="00106BC4"/>
    <w:rsid w:val="001123F5"/>
    <w:rsid w:val="00115ADB"/>
    <w:rsid w:val="00117218"/>
    <w:rsid w:val="00120421"/>
    <w:rsid w:val="00120679"/>
    <w:rsid w:val="0012089C"/>
    <w:rsid w:val="00120B86"/>
    <w:rsid w:val="00120BAE"/>
    <w:rsid w:val="00120E57"/>
    <w:rsid w:val="001215B5"/>
    <w:rsid w:val="001216F3"/>
    <w:rsid w:val="00121A08"/>
    <w:rsid w:val="00122098"/>
    <w:rsid w:val="0012294A"/>
    <w:rsid w:val="00123336"/>
    <w:rsid w:val="00123575"/>
    <w:rsid w:val="001252DA"/>
    <w:rsid w:val="001256D7"/>
    <w:rsid w:val="00125A63"/>
    <w:rsid w:val="0012785D"/>
    <w:rsid w:val="00127D1E"/>
    <w:rsid w:val="001302F6"/>
    <w:rsid w:val="00130F94"/>
    <w:rsid w:val="00131687"/>
    <w:rsid w:val="00132ED4"/>
    <w:rsid w:val="001330C2"/>
    <w:rsid w:val="00133264"/>
    <w:rsid w:val="00135E11"/>
    <w:rsid w:val="001360A7"/>
    <w:rsid w:val="001361FC"/>
    <w:rsid w:val="001367D3"/>
    <w:rsid w:val="00136BBE"/>
    <w:rsid w:val="00137596"/>
    <w:rsid w:val="00141C5F"/>
    <w:rsid w:val="00141F34"/>
    <w:rsid w:val="001424B6"/>
    <w:rsid w:val="00142866"/>
    <w:rsid w:val="00142A36"/>
    <w:rsid w:val="0014311C"/>
    <w:rsid w:val="00143895"/>
    <w:rsid w:val="00143A7D"/>
    <w:rsid w:val="0014576F"/>
    <w:rsid w:val="00145E83"/>
    <w:rsid w:val="00147E4C"/>
    <w:rsid w:val="001519C5"/>
    <w:rsid w:val="00152B14"/>
    <w:rsid w:val="00153EFA"/>
    <w:rsid w:val="00154B5F"/>
    <w:rsid w:val="00155C81"/>
    <w:rsid w:val="001601A2"/>
    <w:rsid w:val="00160547"/>
    <w:rsid w:val="00160620"/>
    <w:rsid w:val="0016115E"/>
    <w:rsid w:val="00162BF1"/>
    <w:rsid w:val="0016342B"/>
    <w:rsid w:val="00163FE0"/>
    <w:rsid w:val="00164C25"/>
    <w:rsid w:val="00165541"/>
    <w:rsid w:val="00166A3A"/>
    <w:rsid w:val="001673C1"/>
    <w:rsid w:val="00170A1A"/>
    <w:rsid w:val="0017105B"/>
    <w:rsid w:val="001714E4"/>
    <w:rsid w:val="00171C95"/>
    <w:rsid w:val="00171F37"/>
    <w:rsid w:val="00173A52"/>
    <w:rsid w:val="00174350"/>
    <w:rsid w:val="00175464"/>
    <w:rsid w:val="00175603"/>
    <w:rsid w:val="00175EBC"/>
    <w:rsid w:val="001760F0"/>
    <w:rsid w:val="00176C56"/>
    <w:rsid w:val="0017741A"/>
    <w:rsid w:val="00177C87"/>
    <w:rsid w:val="0018016F"/>
    <w:rsid w:val="001803C7"/>
    <w:rsid w:val="00180624"/>
    <w:rsid w:val="00181B37"/>
    <w:rsid w:val="00181E0A"/>
    <w:rsid w:val="001828C7"/>
    <w:rsid w:val="001831AB"/>
    <w:rsid w:val="001856A5"/>
    <w:rsid w:val="00191220"/>
    <w:rsid w:val="0019158F"/>
    <w:rsid w:val="00192AA5"/>
    <w:rsid w:val="00192B1A"/>
    <w:rsid w:val="00192FDA"/>
    <w:rsid w:val="00193A84"/>
    <w:rsid w:val="001942B6"/>
    <w:rsid w:val="00194398"/>
    <w:rsid w:val="00194C5F"/>
    <w:rsid w:val="00194C9F"/>
    <w:rsid w:val="0019686D"/>
    <w:rsid w:val="001972DF"/>
    <w:rsid w:val="001A1382"/>
    <w:rsid w:val="001A1F43"/>
    <w:rsid w:val="001A2568"/>
    <w:rsid w:val="001A2A92"/>
    <w:rsid w:val="001A3628"/>
    <w:rsid w:val="001A371E"/>
    <w:rsid w:val="001A6640"/>
    <w:rsid w:val="001A69E6"/>
    <w:rsid w:val="001A6B0C"/>
    <w:rsid w:val="001A6C44"/>
    <w:rsid w:val="001A7C0F"/>
    <w:rsid w:val="001A7CBA"/>
    <w:rsid w:val="001A7F68"/>
    <w:rsid w:val="001B0145"/>
    <w:rsid w:val="001B220E"/>
    <w:rsid w:val="001B25E0"/>
    <w:rsid w:val="001B2FFA"/>
    <w:rsid w:val="001B3613"/>
    <w:rsid w:val="001B3885"/>
    <w:rsid w:val="001B3D48"/>
    <w:rsid w:val="001B4544"/>
    <w:rsid w:val="001B4AB1"/>
    <w:rsid w:val="001B5384"/>
    <w:rsid w:val="001B5AC5"/>
    <w:rsid w:val="001B6DE4"/>
    <w:rsid w:val="001C0C19"/>
    <w:rsid w:val="001C0DFC"/>
    <w:rsid w:val="001C3AA8"/>
    <w:rsid w:val="001D0249"/>
    <w:rsid w:val="001D150F"/>
    <w:rsid w:val="001D1B34"/>
    <w:rsid w:val="001D22CC"/>
    <w:rsid w:val="001D3FC3"/>
    <w:rsid w:val="001D4690"/>
    <w:rsid w:val="001D4A4F"/>
    <w:rsid w:val="001D64CE"/>
    <w:rsid w:val="001D7476"/>
    <w:rsid w:val="001E067F"/>
    <w:rsid w:val="001E0962"/>
    <w:rsid w:val="001E0CA5"/>
    <w:rsid w:val="001E0D8C"/>
    <w:rsid w:val="001E12DC"/>
    <w:rsid w:val="001E1432"/>
    <w:rsid w:val="001E1518"/>
    <w:rsid w:val="001E196D"/>
    <w:rsid w:val="001E2307"/>
    <w:rsid w:val="001E36B8"/>
    <w:rsid w:val="001E403D"/>
    <w:rsid w:val="001E4123"/>
    <w:rsid w:val="001E4B6B"/>
    <w:rsid w:val="001E5948"/>
    <w:rsid w:val="001E60DF"/>
    <w:rsid w:val="001E6396"/>
    <w:rsid w:val="001E64B8"/>
    <w:rsid w:val="001E71C3"/>
    <w:rsid w:val="001E7581"/>
    <w:rsid w:val="001F0174"/>
    <w:rsid w:val="001F04D8"/>
    <w:rsid w:val="001F0BC6"/>
    <w:rsid w:val="001F1296"/>
    <w:rsid w:val="001F169A"/>
    <w:rsid w:val="001F1BA0"/>
    <w:rsid w:val="001F22C1"/>
    <w:rsid w:val="001F30E1"/>
    <w:rsid w:val="001F4B55"/>
    <w:rsid w:val="001F4BA5"/>
    <w:rsid w:val="001F4C6B"/>
    <w:rsid w:val="001F53B6"/>
    <w:rsid w:val="001F5809"/>
    <w:rsid w:val="001F61F5"/>
    <w:rsid w:val="001F660F"/>
    <w:rsid w:val="001F66D0"/>
    <w:rsid w:val="001F6AE4"/>
    <w:rsid w:val="001F743F"/>
    <w:rsid w:val="001F772B"/>
    <w:rsid w:val="001F7B41"/>
    <w:rsid w:val="00200752"/>
    <w:rsid w:val="0020132D"/>
    <w:rsid w:val="00201B6E"/>
    <w:rsid w:val="00203640"/>
    <w:rsid w:val="00203882"/>
    <w:rsid w:val="00204626"/>
    <w:rsid w:val="00204938"/>
    <w:rsid w:val="00204AEF"/>
    <w:rsid w:val="00204F4E"/>
    <w:rsid w:val="0020632E"/>
    <w:rsid w:val="00206C12"/>
    <w:rsid w:val="00210FBE"/>
    <w:rsid w:val="002123D2"/>
    <w:rsid w:val="00212A84"/>
    <w:rsid w:val="00213072"/>
    <w:rsid w:val="00214EB3"/>
    <w:rsid w:val="0021658C"/>
    <w:rsid w:val="00216E69"/>
    <w:rsid w:val="00217061"/>
    <w:rsid w:val="002173B6"/>
    <w:rsid w:val="00217932"/>
    <w:rsid w:val="00217D01"/>
    <w:rsid w:val="00220215"/>
    <w:rsid w:val="002203F3"/>
    <w:rsid w:val="00221A50"/>
    <w:rsid w:val="002244DA"/>
    <w:rsid w:val="00224CF9"/>
    <w:rsid w:val="00225409"/>
    <w:rsid w:val="0022760A"/>
    <w:rsid w:val="00227FFD"/>
    <w:rsid w:val="002313F2"/>
    <w:rsid w:val="00232C11"/>
    <w:rsid w:val="00232DF8"/>
    <w:rsid w:val="00235650"/>
    <w:rsid w:val="00235AC9"/>
    <w:rsid w:val="00236552"/>
    <w:rsid w:val="0023672E"/>
    <w:rsid w:val="002377CE"/>
    <w:rsid w:val="00237A4A"/>
    <w:rsid w:val="002405A8"/>
    <w:rsid w:val="00240EB5"/>
    <w:rsid w:val="0024346F"/>
    <w:rsid w:val="00243A91"/>
    <w:rsid w:val="00244D9A"/>
    <w:rsid w:val="002450FB"/>
    <w:rsid w:val="0024777F"/>
    <w:rsid w:val="0025075C"/>
    <w:rsid w:val="00250839"/>
    <w:rsid w:val="00250CCB"/>
    <w:rsid w:val="00250FAA"/>
    <w:rsid w:val="00251D59"/>
    <w:rsid w:val="00253115"/>
    <w:rsid w:val="00253545"/>
    <w:rsid w:val="002539A8"/>
    <w:rsid w:val="002545FD"/>
    <w:rsid w:val="00254933"/>
    <w:rsid w:val="00256B82"/>
    <w:rsid w:val="00256E00"/>
    <w:rsid w:val="002603DC"/>
    <w:rsid w:val="00260AF8"/>
    <w:rsid w:val="002615C4"/>
    <w:rsid w:val="00261DD4"/>
    <w:rsid w:val="00263183"/>
    <w:rsid w:val="0026414F"/>
    <w:rsid w:val="00264C53"/>
    <w:rsid w:val="002655BC"/>
    <w:rsid w:val="00265B98"/>
    <w:rsid w:val="0026646D"/>
    <w:rsid w:val="002678DB"/>
    <w:rsid w:val="00267A50"/>
    <w:rsid w:val="00270483"/>
    <w:rsid w:val="002728F5"/>
    <w:rsid w:val="00274BBF"/>
    <w:rsid w:val="00274DAC"/>
    <w:rsid w:val="00275AB8"/>
    <w:rsid w:val="00275F06"/>
    <w:rsid w:val="00276C68"/>
    <w:rsid w:val="002778BB"/>
    <w:rsid w:val="00277E9E"/>
    <w:rsid w:val="00277FE1"/>
    <w:rsid w:val="002808C8"/>
    <w:rsid w:val="00281EFE"/>
    <w:rsid w:val="0028221D"/>
    <w:rsid w:val="002823E5"/>
    <w:rsid w:val="00282C1E"/>
    <w:rsid w:val="00283C0C"/>
    <w:rsid w:val="002840C6"/>
    <w:rsid w:val="002851A3"/>
    <w:rsid w:val="00285702"/>
    <w:rsid w:val="002857F2"/>
    <w:rsid w:val="002859FF"/>
    <w:rsid w:val="002863E1"/>
    <w:rsid w:val="00286B92"/>
    <w:rsid w:val="00290DD5"/>
    <w:rsid w:val="00290FA5"/>
    <w:rsid w:val="00291378"/>
    <w:rsid w:val="0029160F"/>
    <w:rsid w:val="00291859"/>
    <w:rsid w:val="00292758"/>
    <w:rsid w:val="002928D6"/>
    <w:rsid w:val="00292A46"/>
    <w:rsid w:val="00292C91"/>
    <w:rsid w:val="002941D7"/>
    <w:rsid w:val="00294931"/>
    <w:rsid w:val="00295407"/>
    <w:rsid w:val="0029647D"/>
    <w:rsid w:val="00296EC1"/>
    <w:rsid w:val="00296FD7"/>
    <w:rsid w:val="00297282"/>
    <w:rsid w:val="00297EDC"/>
    <w:rsid w:val="002A0015"/>
    <w:rsid w:val="002A0B59"/>
    <w:rsid w:val="002A12F5"/>
    <w:rsid w:val="002A152A"/>
    <w:rsid w:val="002A155B"/>
    <w:rsid w:val="002A1620"/>
    <w:rsid w:val="002A26AB"/>
    <w:rsid w:val="002A291A"/>
    <w:rsid w:val="002A3770"/>
    <w:rsid w:val="002A3E67"/>
    <w:rsid w:val="002A3F76"/>
    <w:rsid w:val="002A460A"/>
    <w:rsid w:val="002A52F7"/>
    <w:rsid w:val="002A5E34"/>
    <w:rsid w:val="002A697D"/>
    <w:rsid w:val="002A6C38"/>
    <w:rsid w:val="002A6CC1"/>
    <w:rsid w:val="002B0BA4"/>
    <w:rsid w:val="002B0CAF"/>
    <w:rsid w:val="002B2788"/>
    <w:rsid w:val="002B2E3E"/>
    <w:rsid w:val="002B39AA"/>
    <w:rsid w:val="002B3CDD"/>
    <w:rsid w:val="002B3EEF"/>
    <w:rsid w:val="002B3EF4"/>
    <w:rsid w:val="002B4639"/>
    <w:rsid w:val="002B4CB1"/>
    <w:rsid w:val="002B4EBC"/>
    <w:rsid w:val="002B4F17"/>
    <w:rsid w:val="002B5035"/>
    <w:rsid w:val="002B5405"/>
    <w:rsid w:val="002B5EDB"/>
    <w:rsid w:val="002B77D3"/>
    <w:rsid w:val="002B7D52"/>
    <w:rsid w:val="002C0300"/>
    <w:rsid w:val="002C0752"/>
    <w:rsid w:val="002C1F2E"/>
    <w:rsid w:val="002C30B2"/>
    <w:rsid w:val="002C3365"/>
    <w:rsid w:val="002C397B"/>
    <w:rsid w:val="002C3CD4"/>
    <w:rsid w:val="002C4820"/>
    <w:rsid w:val="002C5BB5"/>
    <w:rsid w:val="002C6D65"/>
    <w:rsid w:val="002C7754"/>
    <w:rsid w:val="002D13CC"/>
    <w:rsid w:val="002D29B0"/>
    <w:rsid w:val="002D2AF3"/>
    <w:rsid w:val="002D2F66"/>
    <w:rsid w:val="002D31DB"/>
    <w:rsid w:val="002D32DF"/>
    <w:rsid w:val="002D47BE"/>
    <w:rsid w:val="002D4E61"/>
    <w:rsid w:val="002D753D"/>
    <w:rsid w:val="002D7AF3"/>
    <w:rsid w:val="002E12A7"/>
    <w:rsid w:val="002E223D"/>
    <w:rsid w:val="002E2474"/>
    <w:rsid w:val="002E2E36"/>
    <w:rsid w:val="002E31CB"/>
    <w:rsid w:val="002E3E87"/>
    <w:rsid w:val="002E45CF"/>
    <w:rsid w:val="002E4E58"/>
    <w:rsid w:val="002E5599"/>
    <w:rsid w:val="002E5AAD"/>
    <w:rsid w:val="002E66D7"/>
    <w:rsid w:val="002E76C7"/>
    <w:rsid w:val="002E7E10"/>
    <w:rsid w:val="002F050C"/>
    <w:rsid w:val="002F138A"/>
    <w:rsid w:val="002F3689"/>
    <w:rsid w:val="002F375F"/>
    <w:rsid w:val="002F3B31"/>
    <w:rsid w:val="002F424B"/>
    <w:rsid w:val="002F4434"/>
    <w:rsid w:val="002F47C9"/>
    <w:rsid w:val="002F60A8"/>
    <w:rsid w:val="002F635D"/>
    <w:rsid w:val="002F74AD"/>
    <w:rsid w:val="002F7D95"/>
    <w:rsid w:val="002F7F0F"/>
    <w:rsid w:val="00300167"/>
    <w:rsid w:val="00303EB8"/>
    <w:rsid w:val="003057F7"/>
    <w:rsid w:val="00306836"/>
    <w:rsid w:val="003079AA"/>
    <w:rsid w:val="00307DA9"/>
    <w:rsid w:val="003104B7"/>
    <w:rsid w:val="003117D3"/>
    <w:rsid w:val="0031241B"/>
    <w:rsid w:val="00312D06"/>
    <w:rsid w:val="0031506A"/>
    <w:rsid w:val="003151DF"/>
    <w:rsid w:val="00317F4D"/>
    <w:rsid w:val="003209BF"/>
    <w:rsid w:val="00320B35"/>
    <w:rsid w:val="00321E6C"/>
    <w:rsid w:val="00322CE6"/>
    <w:rsid w:val="00323AFA"/>
    <w:rsid w:val="00323BBE"/>
    <w:rsid w:val="00323CE6"/>
    <w:rsid w:val="003243BF"/>
    <w:rsid w:val="00324BC3"/>
    <w:rsid w:val="003254AF"/>
    <w:rsid w:val="00326F6A"/>
    <w:rsid w:val="003271A0"/>
    <w:rsid w:val="00327269"/>
    <w:rsid w:val="00327313"/>
    <w:rsid w:val="00330509"/>
    <w:rsid w:val="0033268A"/>
    <w:rsid w:val="00332953"/>
    <w:rsid w:val="00332C15"/>
    <w:rsid w:val="00332D27"/>
    <w:rsid w:val="00335260"/>
    <w:rsid w:val="00335378"/>
    <w:rsid w:val="003354F6"/>
    <w:rsid w:val="00335E97"/>
    <w:rsid w:val="003369FF"/>
    <w:rsid w:val="0033775F"/>
    <w:rsid w:val="00340ED8"/>
    <w:rsid w:val="00340FEC"/>
    <w:rsid w:val="003428EC"/>
    <w:rsid w:val="00342DDA"/>
    <w:rsid w:val="00343927"/>
    <w:rsid w:val="003439FF"/>
    <w:rsid w:val="00343A39"/>
    <w:rsid w:val="00343EEC"/>
    <w:rsid w:val="00345D22"/>
    <w:rsid w:val="003464AC"/>
    <w:rsid w:val="00347596"/>
    <w:rsid w:val="00352B21"/>
    <w:rsid w:val="0035378E"/>
    <w:rsid w:val="003541D0"/>
    <w:rsid w:val="00354AC7"/>
    <w:rsid w:val="00355844"/>
    <w:rsid w:val="00355AD3"/>
    <w:rsid w:val="00355BBF"/>
    <w:rsid w:val="00360095"/>
    <w:rsid w:val="00362CA5"/>
    <w:rsid w:val="00362E5A"/>
    <w:rsid w:val="003636A0"/>
    <w:rsid w:val="00363D8B"/>
    <w:rsid w:val="0036452C"/>
    <w:rsid w:val="003647B5"/>
    <w:rsid w:val="00365287"/>
    <w:rsid w:val="003652F9"/>
    <w:rsid w:val="003653C9"/>
    <w:rsid w:val="00367333"/>
    <w:rsid w:val="00367E02"/>
    <w:rsid w:val="00370D7F"/>
    <w:rsid w:val="00371043"/>
    <w:rsid w:val="00371874"/>
    <w:rsid w:val="0037262D"/>
    <w:rsid w:val="00372641"/>
    <w:rsid w:val="00373EB6"/>
    <w:rsid w:val="003740F7"/>
    <w:rsid w:val="00375232"/>
    <w:rsid w:val="00375B94"/>
    <w:rsid w:val="00376486"/>
    <w:rsid w:val="00376D07"/>
    <w:rsid w:val="00377DC6"/>
    <w:rsid w:val="003809A3"/>
    <w:rsid w:val="00382637"/>
    <w:rsid w:val="00383655"/>
    <w:rsid w:val="003837A1"/>
    <w:rsid w:val="003850E5"/>
    <w:rsid w:val="00385394"/>
    <w:rsid w:val="00385758"/>
    <w:rsid w:val="00386FC7"/>
    <w:rsid w:val="003904AE"/>
    <w:rsid w:val="003904F5"/>
    <w:rsid w:val="00390E4E"/>
    <w:rsid w:val="003910B9"/>
    <w:rsid w:val="00391482"/>
    <w:rsid w:val="00392F60"/>
    <w:rsid w:val="003931C8"/>
    <w:rsid w:val="00393DF7"/>
    <w:rsid w:val="0039461F"/>
    <w:rsid w:val="00394712"/>
    <w:rsid w:val="003953B2"/>
    <w:rsid w:val="003963BB"/>
    <w:rsid w:val="0039691A"/>
    <w:rsid w:val="00397188"/>
    <w:rsid w:val="00397AFB"/>
    <w:rsid w:val="00397BE2"/>
    <w:rsid w:val="003A0D82"/>
    <w:rsid w:val="003A2309"/>
    <w:rsid w:val="003A2658"/>
    <w:rsid w:val="003A2B9C"/>
    <w:rsid w:val="003A6939"/>
    <w:rsid w:val="003A7223"/>
    <w:rsid w:val="003A7357"/>
    <w:rsid w:val="003A784E"/>
    <w:rsid w:val="003B0322"/>
    <w:rsid w:val="003B0608"/>
    <w:rsid w:val="003B25AE"/>
    <w:rsid w:val="003B2FD6"/>
    <w:rsid w:val="003B355E"/>
    <w:rsid w:val="003B3889"/>
    <w:rsid w:val="003B425F"/>
    <w:rsid w:val="003B4EE6"/>
    <w:rsid w:val="003B53D7"/>
    <w:rsid w:val="003B6B77"/>
    <w:rsid w:val="003B6FD7"/>
    <w:rsid w:val="003B715E"/>
    <w:rsid w:val="003B774C"/>
    <w:rsid w:val="003C087B"/>
    <w:rsid w:val="003C0AE4"/>
    <w:rsid w:val="003C0E8A"/>
    <w:rsid w:val="003C1485"/>
    <w:rsid w:val="003C267F"/>
    <w:rsid w:val="003C3631"/>
    <w:rsid w:val="003C38FB"/>
    <w:rsid w:val="003C48F4"/>
    <w:rsid w:val="003C53E5"/>
    <w:rsid w:val="003C6D94"/>
    <w:rsid w:val="003C7AFE"/>
    <w:rsid w:val="003D0965"/>
    <w:rsid w:val="003D2005"/>
    <w:rsid w:val="003D2121"/>
    <w:rsid w:val="003D249B"/>
    <w:rsid w:val="003D2986"/>
    <w:rsid w:val="003D39EC"/>
    <w:rsid w:val="003D459A"/>
    <w:rsid w:val="003D6327"/>
    <w:rsid w:val="003D63E6"/>
    <w:rsid w:val="003D737B"/>
    <w:rsid w:val="003D7888"/>
    <w:rsid w:val="003D7B10"/>
    <w:rsid w:val="003E1E6A"/>
    <w:rsid w:val="003E2029"/>
    <w:rsid w:val="003E2F1D"/>
    <w:rsid w:val="003E3367"/>
    <w:rsid w:val="003E3F42"/>
    <w:rsid w:val="003E49EC"/>
    <w:rsid w:val="003E4B57"/>
    <w:rsid w:val="003E58B9"/>
    <w:rsid w:val="003F05D8"/>
    <w:rsid w:val="003F08B9"/>
    <w:rsid w:val="003F176B"/>
    <w:rsid w:val="003F1E6B"/>
    <w:rsid w:val="003F2113"/>
    <w:rsid w:val="003F26A5"/>
    <w:rsid w:val="003F5717"/>
    <w:rsid w:val="003F57F0"/>
    <w:rsid w:val="003F5E2A"/>
    <w:rsid w:val="003F6D73"/>
    <w:rsid w:val="003F79A5"/>
    <w:rsid w:val="0040178D"/>
    <w:rsid w:val="004031EF"/>
    <w:rsid w:val="00403450"/>
    <w:rsid w:val="0040357C"/>
    <w:rsid w:val="004040BB"/>
    <w:rsid w:val="00404407"/>
    <w:rsid w:val="00405D96"/>
    <w:rsid w:val="00405E3A"/>
    <w:rsid w:val="0040678B"/>
    <w:rsid w:val="00406911"/>
    <w:rsid w:val="00406EA0"/>
    <w:rsid w:val="00406F33"/>
    <w:rsid w:val="0040735F"/>
    <w:rsid w:val="00407CA3"/>
    <w:rsid w:val="00410108"/>
    <w:rsid w:val="00410549"/>
    <w:rsid w:val="0041088D"/>
    <w:rsid w:val="00410AD3"/>
    <w:rsid w:val="00411CD1"/>
    <w:rsid w:val="004122CB"/>
    <w:rsid w:val="004124D4"/>
    <w:rsid w:val="004126AC"/>
    <w:rsid w:val="00414362"/>
    <w:rsid w:val="00415660"/>
    <w:rsid w:val="004158E3"/>
    <w:rsid w:val="00416BAA"/>
    <w:rsid w:val="00416D9F"/>
    <w:rsid w:val="00417923"/>
    <w:rsid w:val="00417AA3"/>
    <w:rsid w:val="004210CB"/>
    <w:rsid w:val="004210D2"/>
    <w:rsid w:val="00421F0D"/>
    <w:rsid w:val="004227D7"/>
    <w:rsid w:val="00424A02"/>
    <w:rsid w:val="00424CAD"/>
    <w:rsid w:val="00424EC9"/>
    <w:rsid w:val="00424F98"/>
    <w:rsid w:val="00426801"/>
    <w:rsid w:val="0042742C"/>
    <w:rsid w:val="00430E2F"/>
    <w:rsid w:val="00430E58"/>
    <w:rsid w:val="00432323"/>
    <w:rsid w:val="00432460"/>
    <w:rsid w:val="0043337E"/>
    <w:rsid w:val="004339B3"/>
    <w:rsid w:val="00434031"/>
    <w:rsid w:val="0043762A"/>
    <w:rsid w:val="004402D3"/>
    <w:rsid w:val="0044035D"/>
    <w:rsid w:val="00440D47"/>
    <w:rsid w:val="00441A0F"/>
    <w:rsid w:val="00441DCE"/>
    <w:rsid w:val="0044201E"/>
    <w:rsid w:val="00442A7B"/>
    <w:rsid w:val="004439F4"/>
    <w:rsid w:val="00445E9F"/>
    <w:rsid w:val="004467F6"/>
    <w:rsid w:val="004468FD"/>
    <w:rsid w:val="00447270"/>
    <w:rsid w:val="00447BD0"/>
    <w:rsid w:val="004500C8"/>
    <w:rsid w:val="004502CD"/>
    <w:rsid w:val="0045034A"/>
    <w:rsid w:val="0045042B"/>
    <w:rsid w:val="00451A32"/>
    <w:rsid w:val="00451BAA"/>
    <w:rsid w:val="00452DEA"/>
    <w:rsid w:val="004537A1"/>
    <w:rsid w:val="00453927"/>
    <w:rsid w:val="00453C60"/>
    <w:rsid w:val="0045429B"/>
    <w:rsid w:val="00454E1E"/>
    <w:rsid w:val="004557E4"/>
    <w:rsid w:val="00456186"/>
    <w:rsid w:val="00456365"/>
    <w:rsid w:val="00456C80"/>
    <w:rsid w:val="00457EEB"/>
    <w:rsid w:val="00460369"/>
    <w:rsid w:val="00462475"/>
    <w:rsid w:val="00463B7D"/>
    <w:rsid w:val="00466097"/>
    <w:rsid w:val="00466421"/>
    <w:rsid w:val="004667B4"/>
    <w:rsid w:val="00466FEB"/>
    <w:rsid w:val="0046769D"/>
    <w:rsid w:val="00467D3D"/>
    <w:rsid w:val="00470EBD"/>
    <w:rsid w:val="00471450"/>
    <w:rsid w:val="0047211D"/>
    <w:rsid w:val="00472558"/>
    <w:rsid w:val="00472A73"/>
    <w:rsid w:val="00472D87"/>
    <w:rsid w:val="00473986"/>
    <w:rsid w:val="00473C10"/>
    <w:rsid w:val="00475294"/>
    <w:rsid w:val="00475F20"/>
    <w:rsid w:val="004775A9"/>
    <w:rsid w:val="00477925"/>
    <w:rsid w:val="00477E22"/>
    <w:rsid w:val="00480913"/>
    <w:rsid w:val="00482F7B"/>
    <w:rsid w:val="004831EA"/>
    <w:rsid w:val="00483348"/>
    <w:rsid w:val="00483D03"/>
    <w:rsid w:val="004841BC"/>
    <w:rsid w:val="00484578"/>
    <w:rsid w:val="00485EC1"/>
    <w:rsid w:val="00486145"/>
    <w:rsid w:val="00486888"/>
    <w:rsid w:val="00487152"/>
    <w:rsid w:val="00491331"/>
    <w:rsid w:val="004918BE"/>
    <w:rsid w:val="00491B61"/>
    <w:rsid w:val="00491D2D"/>
    <w:rsid w:val="00492654"/>
    <w:rsid w:val="0049308F"/>
    <w:rsid w:val="0049328C"/>
    <w:rsid w:val="00493FCE"/>
    <w:rsid w:val="004942AC"/>
    <w:rsid w:val="004949C7"/>
    <w:rsid w:val="00495F00"/>
    <w:rsid w:val="00496A1B"/>
    <w:rsid w:val="00497559"/>
    <w:rsid w:val="00497C50"/>
    <w:rsid w:val="004A0E10"/>
    <w:rsid w:val="004A1E78"/>
    <w:rsid w:val="004A2035"/>
    <w:rsid w:val="004A28A6"/>
    <w:rsid w:val="004A300C"/>
    <w:rsid w:val="004A5A2B"/>
    <w:rsid w:val="004A636A"/>
    <w:rsid w:val="004A6C2A"/>
    <w:rsid w:val="004A7079"/>
    <w:rsid w:val="004A74D2"/>
    <w:rsid w:val="004A794F"/>
    <w:rsid w:val="004A7B1A"/>
    <w:rsid w:val="004B348C"/>
    <w:rsid w:val="004B371B"/>
    <w:rsid w:val="004B4788"/>
    <w:rsid w:val="004B5681"/>
    <w:rsid w:val="004B5715"/>
    <w:rsid w:val="004B68EE"/>
    <w:rsid w:val="004B7AF7"/>
    <w:rsid w:val="004C0683"/>
    <w:rsid w:val="004C1E95"/>
    <w:rsid w:val="004C2389"/>
    <w:rsid w:val="004C3A5C"/>
    <w:rsid w:val="004C5690"/>
    <w:rsid w:val="004C6D9B"/>
    <w:rsid w:val="004C756A"/>
    <w:rsid w:val="004C7C67"/>
    <w:rsid w:val="004D1C55"/>
    <w:rsid w:val="004D1CF4"/>
    <w:rsid w:val="004D24C6"/>
    <w:rsid w:val="004D3216"/>
    <w:rsid w:val="004D38E2"/>
    <w:rsid w:val="004D3C76"/>
    <w:rsid w:val="004D4CED"/>
    <w:rsid w:val="004D4E96"/>
    <w:rsid w:val="004D54C2"/>
    <w:rsid w:val="004D6A1D"/>
    <w:rsid w:val="004D6F83"/>
    <w:rsid w:val="004D7190"/>
    <w:rsid w:val="004D750A"/>
    <w:rsid w:val="004D7D9B"/>
    <w:rsid w:val="004D7E85"/>
    <w:rsid w:val="004E0118"/>
    <w:rsid w:val="004E01D9"/>
    <w:rsid w:val="004E0BE8"/>
    <w:rsid w:val="004E298B"/>
    <w:rsid w:val="004E4230"/>
    <w:rsid w:val="004E5F71"/>
    <w:rsid w:val="004F0674"/>
    <w:rsid w:val="004F06F7"/>
    <w:rsid w:val="004F0C54"/>
    <w:rsid w:val="004F1B28"/>
    <w:rsid w:val="004F1F1D"/>
    <w:rsid w:val="004F25C3"/>
    <w:rsid w:val="004F2AEE"/>
    <w:rsid w:val="004F4578"/>
    <w:rsid w:val="004F569F"/>
    <w:rsid w:val="004F653E"/>
    <w:rsid w:val="004F782D"/>
    <w:rsid w:val="004F7CDA"/>
    <w:rsid w:val="0050115F"/>
    <w:rsid w:val="0050199F"/>
    <w:rsid w:val="00501D99"/>
    <w:rsid w:val="005021D0"/>
    <w:rsid w:val="00502537"/>
    <w:rsid w:val="00503B06"/>
    <w:rsid w:val="00504207"/>
    <w:rsid w:val="005044B4"/>
    <w:rsid w:val="00504CA2"/>
    <w:rsid w:val="0050661D"/>
    <w:rsid w:val="00506CEC"/>
    <w:rsid w:val="00507BDB"/>
    <w:rsid w:val="005100AF"/>
    <w:rsid w:val="00511021"/>
    <w:rsid w:val="00511547"/>
    <w:rsid w:val="005118F3"/>
    <w:rsid w:val="00511AA9"/>
    <w:rsid w:val="00512386"/>
    <w:rsid w:val="00512C07"/>
    <w:rsid w:val="005138D1"/>
    <w:rsid w:val="005140B0"/>
    <w:rsid w:val="0051454A"/>
    <w:rsid w:val="00514AF5"/>
    <w:rsid w:val="00515506"/>
    <w:rsid w:val="00515609"/>
    <w:rsid w:val="005161A8"/>
    <w:rsid w:val="0051678C"/>
    <w:rsid w:val="00516FC1"/>
    <w:rsid w:val="00517120"/>
    <w:rsid w:val="00517412"/>
    <w:rsid w:val="00517D8D"/>
    <w:rsid w:val="00517DB2"/>
    <w:rsid w:val="00520F78"/>
    <w:rsid w:val="005238A7"/>
    <w:rsid w:val="0052395E"/>
    <w:rsid w:val="00523AC5"/>
    <w:rsid w:val="005260AF"/>
    <w:rsid w:val="0052620D"/>
    <w:rsid w:val="00526761"/>
    <w:rsid w:val="0052732D"/>
    <w:rsid w:val="0053055A"/>
    <w:rsid w:val="00530A02"/>
    <w:rsid w:val="005316DD"/>
    <w:rsid w:val="00532FD9"/>
    <w:rsid w:val="0053301B"/>
    <w:rsid w:val="00533668"/>
    <w:rsid w:val="005339A0"/>
    <w:rsid w:val="00534C26"/>
    <w:rsid w:val="00535BF8"/>
    <w:rsid w:val="00535E0C"/>
    <w:rsid w:val="00535FF1"/>
    <w:rsid w:val="0053646F"/>
    <w:rsid w:val="00540589"/>
    <w:rsid w:val="005406B6"/>
    <w:rsid w:val="00540BDF"/>
    <w:rsid w:val="005416BF"/>
    <w:rsid w:val="0054221B"/>
    <w:rsid w:val="00542A5C"/>
    <w:rsid w:val="00542E55"/>
    <w:rsid w:val="00543BD7"/>
    <w:rsid w:val="005447A1"/>
    <w:rsid w:val="00545DC5"/>
    <w:rsid w:val="00547B96"/>
    <w:rsid w:val="005506B9"/>
    <w:rsid w:val="00551367"/>
    <w:rsid w:val="005517A5"/>
    <w:rsid w:val="0055231B"/>
    <w:rsid w:val="00552672"/>
    <w:rsid w:val="005544B8"/>
    <w:rsid w:val="00554A97"/>
    <w:rsid w:val="0055562F"/>
    <w:rsid w:val="00555DA5"/>
    <w:rsid w:val="005569AC"/>
    <w:rsid w:val="00557328"/>
    <w:rsid w:val="005575A9"/>
    <w:rsid w:val="0056255E"/>
    <w:rsid w:val="005627EF"/>
    <w:rsid w:val="00562C55"/>
    <w:rsid w:val="00562D13"/>
    <w:rsid w:val="005630A7"/>
    <w:rsid w:val="00563276"/>
    <w:rsid w:val="005633B0"/>
    <w:rsid w:val="00563D5F"/>
    <w:rsid w:val="00564F29"/>
    <w:rsid w:val="00566F1B"/>
    <w:rsid w:val="00570C92"/>
    <w:rsid w:val="0057314E"/>
    <w:rsid w:val="005734A9"/>
    <w:rsid w:val="00573574"/>
    <w:rsid w:val="00573750"/>
    <w:rsid w:val="00573A54"/>
    <w:rsid w:val="00574207"/>
    <w:rsid w:val="00574633"/>
    <w:rsid w:val="005746A4"/>
    <w:rsid w:val="005763CC"/>
    <w:rsid w:val="00576794"/>
    <w:rsid w:val="005767D9"/>
    <w:rsid w:val="00577019"/>
    <w:rsid w:val="00577F1B"/>
    <w:rsid w:val="00577F4F"/>
    <w:rsid w:val="00581E7F"/>
    <w:rsid w:val="0058246D"/>
    <w:rsid w:val="00582592"/>
    <w:rsid w:val="00583D2D"/>
    <w:rsid w:val="00583F9D"/>
    <w:rsid w:val="0058425D"/>
    <w:rsid w:val="00584DAE"/>
    <w:rsid w:val="00585223"/>
    <w:rsid w:val="005852F9"/>
    <w:rsid w:val="005854DC"/>
    <w:rsid w:val="005858B1"/>
    <w:rsid w:val="00585CBC"/>
    <w:rsid w:val="00586B97"/>
    <w:rsid w:val="00587136"/>
    <w:rsid w:val="00587AAC"/>
    <w:rsid w:val="00587F21"/>
    <w:rsid w:val="00590449"/>
    <w:rsid w:val="0059111B"/>
    <w:rsid w:val="00592A3A"/>
    <w:rsid w:val="0059366F"/>
    <w:rsid w:val="00593B2D"/>
    <w:rsid w:val="005941FA"/>
    <w:rsid w:val="00594757"/>
    <w:rsid w:val="005958A1"/>
    <w:rsid w:val="00596091"/>
    <w:rsid w:val="00596115"/>
    <w:rsid w:val="00596C31"/>
    <w:rsid w:val="005A0109"/>
    <w:rsid w:val="005A1971"/>
    <w:rsid w:val="005A299D"/>
    <w:rsid w:val="005A409F"/>
    <w:rsid w:val="005A499A"/>
    <w:rsid w:val="005A4DDF"/>
    <w:rsid w:val="005A6176"/>
    <w:rsid w:val="005A6474"/>
    <w:rsid w:val="005A68DB"/>
    <w:rsid w:val="005B001B"/>
    <w:rsid w:val="005B15BA"/>
    <w:rsid w:val="005B274C"/>
    <w:rsid w:val="005B29F6"/>
    <w:rsid w:val="005B3AB3"/>
    <w:rsid w:val="005B62A5"/>
    <w:rsid w:val="005B6654"/>
    <w:rsid w:val="005B690D"/>
    <w:rsid w:val="005B7DDF"/>
    <w:rsid w:val="005C3422"/>
    <w:rsid w:val="005C352B"/>
    <w:rsid w:val="005C3D63"/>
    <w:rsid w:val="005C5AEA"/>
    <w:rsid w:val="005D0374"/>
    <w:rsid w:val="005D07B6"/>
    <w:rsid w:val="005D1C81"/>
    <w:rsid w:val="005D2CA4"/>
    <w:rsid w:val="005D33E0"/>
    <w:rsid w:val="005D3A8E"/>
    <w:rsid w:val="005D3BB6"/>
    <w:rsid w:val="005D4616"/>
    <w:rsid w:val="005D46DD"/>
    <w:rsid w:val="005D4B7B"/>
    <w:rsid w:val="005D4FD9"/>
    <w:rsid w:val="005D53FE"/>
    <w:rsid w:val="005D64FA"/>
    <w:rsid w:val="005D662C"/>
    <w:rsid w:val="005E08D4"/>
    <w:rsid w:val="005E0A13"/>
    <w:rsid w:val="005E1434"/>
    <w:rsid w:val="005E16D3"/>
    <w:rsid w:val="005E185F"/>
    <w:rsid w:val="005E1C99"/>
    <w:rsid w:val="005E2787"/>
    <w:rsid w:val="005E47AC"/>
    <w:rsid w:val="005E6861"/>
    <w:rsid w:val="005E68E0"/>
    <w:rsid w:val="005E702B"/>
    <w:rsid w:val="005E712A"/>
    <w:rsid w:val="005E7EF6"/>
    <w:rsid w:val="005F00D8"/>
    <w:rsid w:val="005F0CA1"/>
    <w:rsid w:val="005F1562"/>
    <w:rsid w:val="005F1610"/>
    <w:rsid w:val="005F2BC2"/>
    <w:rsid w:val="005F39D5"/>
    <w:rsid w:val="005F4009"/>
    <w:rsid w:val="005F417A"/>
    <w:rsid w:val="005F4997"/>
    <w:rsid w:val="005F572C"/>
    <w:rsid w:val="005F5DE1"/>
    <w:rsid w:val="005F5E2D"/>
    <w:rsid w:val="005F6810"/>
    <w:rsid w:val="005F7EDB"/>
    <w:rsid w:val="006007B4"/>
    <w:rsid w:val="00600F98"/>
    <w:rsid w:val="00601311"/>
    <w:rsid w:val="006028F0"/>
    <w:rsid w:val="00602A00"/>
    <w:rsid w:val="00602B22"/>
    <w:rsid w:val="00603D02"/>
    <w:rsid w:val="0060517D"/>
    <w:rsid w:val="00605285"/>
    <w:rsid w:val="0060541A"/>
    <w:rsid w:val="0060775B"/>
    <w:rsid w:val="00610290"/>
    <w:rsid w:val="006106BA"/>
    <w:rsid w:val="00611448"/>
    <w:rsid w:val="00611F18"/>
    <w:rsid w:val="0061281E"/>
    <w:rsid w:val="0061318F"/>
    <w:rsid w:val="00613816"/>
    <w:rsid w:val="00613D23"/>
    <w:rsid w:val="006146C4"/>
    <w:rsid w:val="00616263"/>
    <w:rsid w:val="00617495"/>
    <w:rsid w:val="00617ADE"/>
    <w:rsid w:val="00620A34"/>
    <w:rsid w:val="00620DE1"/>
    <w:rsid w:val="006216B2"/>
    <w:rsid w:val="0062197E"/>
    <w:rsid w:val="0062376B"/>
    <w:rsid w:val="0062427C"/>
    <w:rsid w:val="0062501E"/>
    <w:rsid w:val="00625E10"/>
    <w:rsid w:val="006267FF"/>
    <w:rsid w:val="0062688C"/>
    <w:rsid w:val="00626B41"/>
    <w:rsid w:val="006311C6"/>
    <w:rsid w:val="00632127"/>
    <w:rsid w:val="00632BA6"/>
    <w:rsid w:val="00632E28"/>
    <w:rsid w:val="006339A4"/>
    <w:rsid w:val="00633B59"/>
    <w:rsid w:val="00634622"/>
    <w:rsid w:val="00635402"/>
    <w:rsid w:val="0063584C"/>
    <w:rsid w:val="0063617D"/>
    <w:rsid w:val="00636748"/>
    <w:rsid w:val="006400CF"/>
    <w:rsid w:val="00640E66"/>
    <w:rsid w:val="00641D83"/>
    <w:rsid w:val="00642A17"/>
    <w:rsid w:val="00642C67"/>
    <w:rsid w:val="00642CBB"/>
    <w:rsid w:val="00642DA2"/>
    <w:rsid w:val="00642EF1"/>
    <w:rsid w:val="00643C00"/>
    <w:rsid w:val="006448DB"/>
    <w:rsid w:val="0064504F"/>
    <w:rsid w:val="00645200"/>
    <w:rsid w:val="00645631"/>
    <w:rsid w:val="00645CEB"/>
    <w:rsid w:val="00647FBA"/>
    <w:rsid w:val="00650D31"/>
    <w:rsid w:val="00652273"/>
    <w:rsid w:val="006532F8"/>
    <w:rsid w:val="00653657"/>
    <w:rsid w:val="0065594D"/>
    <w:rsid w:val="00655D2B"/>
    <w:rsid w:val="00657053"/>
    <w:rsid w:val="006608AF"/>
    <w:rsid w:val="00660AB1"/>
    <w:rsid w:val="00661933"/>
    <w:rsid w:val="0066431D"/>
    <w:rsid w:val="0066639E"/>
    <w:rsid w:val="00666E58"/>
    <w:rsid w:val="00667725"/>
    <w:rsid w:val="0066781C"/>
    <w:rsid w:val="00667B1B"/>
    <w:rsid w:val="00667D53"/>
    <w:rsid w:val="006717BD"/>
    <w:rsid w:val="00671D29"/>
    <w:rsid w:val="00671E23"/>
    <w:rsid w:val="00672B1D"/>
    <w:rsid w:val="006742AA"/>
    <w:rsid w:val="00674827"/>
    <w:rsid w:val="00674D52"/>
    <w:rsid w:val="00675143"/>
    <w:rsid w:val="006757F8"/>
    <w:rsid w:val="00675F44"/>
    <w:rsid w:val="0067762C"/>
    <w:rsid w:val="00680F36"/>
    <w:rsid w:val="00681960"/>
    <w:rsid w:val="006822CA"/>
    <w:rsid w:val="00682C7C"/>
    <w:rsid w:val="00685BD4"/>
    <w:rsid w:val="00685F39"/>
    <w:rsid w:val="006869AE"/>
    <w:rsid w:val="006901DD"/>
    <w:rsid w:val="00691260"/>
    <w:rsid w:val="00691303"/>
    <w:rsid w:val="00691447"/>
    <w:rsid w:val="00691A91"/>
    <w:rsid w:val="00691C5C"/>
    <w:rsid w:val="00693B2C"/>
    <w:rsid w:val="00693E16"/>
    <w:rsid w:val="006942A7"/>
    <w:rsid w:val="00695A49"/>
    <w:rsid w:val="00697D3E"/>
    <w:rsid w:val="006A0512"/>
    <w:rsid w:val="006A0BDD"/>
    <w:rsid w:val="006A210B"/>
    <w:rsid w:val="006A3582"/>
    <w:rsid w:val="006A4630"/>
    <w:rsid w:val="006A48F7"/>
    <w:rsid w:val="006A5EAD"/>
    <w:rsid w:val="006A6198"/>
    <w:rsid w:val="006A6698"/>
    <w:rsid w:val="006A6F12"/>
    <w:rsid w:val="006A70EF"/>
    <w:rsid w:val="006B0028"/>
    <w:rsid w:val="006B008D"/>
    <w:rsid w:val="006B0B7C"/>
    <w:rsid w:val="006B0BE4"/>
    <w:rsid w:val="006B0E9C"/>
    <w:rsid w:val="006B137D"/>
    <w:rsid w:val="006B1AE3"/>
    <w:rsid w:val="006B1D65"/>
    <w:rsid w:val="006B1E63"/>
    <w:rsid w:val="006B25F2"/>
    <w:rsid w:val="006B34C1"/>
    <w:rsid w:val="006B4B3F"/>
    <w:rsid w:val="006B4E96"/>
    <w:rsid w:val="006B52DF"/>
    <w:rsid w:val="006B5AE9"/>
    <w:rsid w:val="006B6F38"/>
    <w:rsid w:val="006B7B1C"/>
    <w:rsid w:val="006B7B81"/>
    <w:rsid w:val="006C07EA"/>
    <w:rsid w:val="006C1B6C"/>
    <w:rsid w:val="006C2C92"/>
    <w:rsid w:val="006C304A"/>
    <w:rsid w:val="006C34A8"/>
    <w:rsid w:val="006C37AC"/>
    <w:rsid w:val="006C4276"/>
    <w:rsid w:val="006C473B"/>
    <w:rsid w:val="006C5366"/>
    <w:rsid w:val="006C5F45"/>
    <w:rsid w:val="006C5FA0"/>
    <w:rsid w:val="006C6702"/>
    <w:rsid w:val="006D0286"/>
    <w:rsid w:val="006D0D7C"/>
    <w:rsid w:val="006D2F29"/>
    <w:rsid w:val="006D3F95"/>
    <w:rsid w:val="006D475B"/>
    <w:rsid w:val="006D51DD"/>
    <w:rsid w:val="006D5C16"/>
    <w:rsid w:val="006D641E"/>
    <w:rsid w:val="006D6CAC"/>
    <w:rsid w:val="006E0784"/>
    <w:rsid w:val="006E176D"/>
    <w:rsid w:val="006E1CDB"/>
    <w:rsid w:val="006E254B"/>
    <w:rsid w:val="006E2FA1"/>
    <w:rsid w:val="006E793B"/>
    <w:rsid w:val="006F008A"/>
    <w:rsid w:val="006F0352"/>
    <w:rsid w:val="006F224D"/>
    <w:rsid w:val="006F3416"/>
    <w:rsid w:val="006F38F2"/>
    <w:rsid w:val="006F4395"/>
    <w:rsid w:val="006F48A3"/>
    <w:rsid w:val="006F63CE"/>
    <w:rsid w:val="007000F3"/>
    <w:rsid w:val="00702074"/>
    <w:rsid w:val="007021CF"/>
    <w:rsid w:val="007023EA"/>
    <w:rsid w:val="00703793"/>
    <w:rsid w:val="007039BE"/>
    <w:rsid w:val="00703ABF"/>
    <w:rsid w:val="00704A13"/>
    <w:rsid w:val="0070546A"/>
    <w:rsid w:val="007058A2"/>
    <w:rsid w:val="00705D4D"/>
    <w:rsid w:val="00705E2D"/>
    <w:rsid w:val="00706C8F"/>
    <w:rsid w:val="0070727D"/>
    <w:rsid w:val="00712269"/>
    <w:rsid w:val="007127AE"/>
    <w:rsid w:val="00712D79"/>
    <w:rsid w:val="00713AFF"/>
    <w:rsid w:val="00713D18"/>
    <w:rsid w:val="00714F46"/>
    <w:rsid w:val="00715741"/>
    <w:rsid w:val="00716CFE"/>
    <w:rsid w:val="0072004D"/>
    <w:rsid w:val="0072076F"/>
    <w:rsid w:val="00721423"/>
    <w:rsid w:val="00722C4E"/>
    <w:rsid w:val="00722C73"/>
    <w:rsid w:val="00722FF0"/>
    <w:rsid w:val="0072326C"/>
    <w:rsid w:val="00723EE1"/>
    <w:rsid w:val="007246D8"/>
    <w:rsid w:val="00726447"/>
    <w:rsid w:val="00727616"/>
    <w:rsid w:val="00731763"/>
    <w:rsid w:val="00731AC6"/>
    <w:rsid w:val="00731D25"/>
    <w:rsid w:val="00732F34"/>
    <w:rsid w:val="0073374D"/>
    <w:rsid w:val="00733C76"/>
    <w:rsid w:val="007345F7"/>
    <w:rsid w:val="0073484E"/>
    <w:rsid w:val="00734FD2"/>
    <w:rsid w:val="007361B9"/>
    <w:rsid w:val="007364F9"/>
    <w:rsid w:val="00736679"/>
    <w:rsid w:val="007366F4"/>
    <w:rsid w:val="00737A3E"/>
    <w:rsid w:val="00740686"/>
    <w:rsid w:val="00740A27"/>
    <w:rsid w:val="00740E53"/>
    <w:rsid w:val="00743037"/>
    <w:rsid w:val="007433B7"/>
    <w:rsid w:val="00743692"/>
    <w:rsid w:val="00744DAF"/>
    <w:rsid w:val="00744F61"/>
    <w:rsid w:val="00745692"/>
    <w:rsid w:val="007456B9"/>
    <w:rsid w:val="007467DE"/>
    <w:rsid w:val="00746D3F"/>
    <w:rsid w:val="00747825"/>
    <w:rsid w:val="00750935"/>
    <w:rsid w:val="00751670"/>
    <w:rsid w:val="00751B82"/>
    <w:rsid w:val="007521B2"/>
    <w:rsid w:val="00752DF4"/>
    <w:rsid w:val="007534A1"/>
    <w:rsid w:val="00753A99"/>
    <w:rsid w:val="00755D3D"/>
    <w:rsid w:val="00757004"/>
    <w:rsid w:val="00757795"/>
    <w:rsid w:val="00757DCE"/>
    <w:rsid w:val="0076005C"/>
    <w:rsid w:val="00760575"/>
    <w:rsid w:val="00760CD2"/>
    <w:rsid w:val="00761530"/>
    <w:rsid w:val="007623AD"/>
    <w:rsid w:val="007623CF"/>
    <w:rsid w:val="007628FC"/>
    <w:rsid w:val="0076296F"/>
    <w:rsid w:val="00762C26"/>
    <w:rsid w:val="0076451A"/>
    <w:rsid w:val="00766395"/>
    <w:rsid w:val="00766481"/>
    <w:rsid w:val="007672EA"/>
    <w:rsid w:val="00767A46"/>
    <w:rsid w:val="00767F9C"/>
    <w:rsid w:val="007711C8"/>
    <w:rsid w:val="0077139A"/>
    <w:rsid w:val="00771F86"/>
    <w:rsid w:val="007725CD"/>
    <w:rsid w:val="007738F7"/>
    <w:rsid w:val="007740CC"/>
    <w:rsid w:val="007742F3"/>
    <w:rsid w:val="0077449D"/>
    <w:rsid w:val="00774BB1"/>
    <w:rsid w:val="00774F0D"/>
    <w:rsid w:val="00775375"/>
    <w:rsid w:val="007761B6"/>
    <w:rsid w:val="00777668"/>
    <w:rsid w:val="00780647"/>
    <w:rsid w:val="0078155D"/>
    <w:rsid w:val="007819EE"/>
    <w:rsid w:val="00781EDA"/>
    <w:rsid w:val="007829E1"/>
    <w:rsid w:val="00782DFF"/>
    <w:rsid w:val="00784376"/>
    <w:rsid w:val="00784909"/>
    <w:rsid w:val="00784A90"/>
    <w:rsid w:val="007862A2"/>
    <w:rsid w:val="00786402"/>
    <w:rsid w:val="00786B5F"/>
    <w:rsid w:val="00787528"/>
    <w:rsid w:val="0078767B"/>
    <w:rsid w:val="00790F64"/>
    <w:rsid w:val="007919E2"/>
    <w:rsid w:val="007922E2"/>
    <w:rsid w:val="00792FA2"/>
    <w:rsid w:val="00793A95"/>
    <w:rsid w:val="00794071"/>
    <w:rsid w:val="007944D4"/>
    <w:rsid w:val="00795D09"/>
    <w:rsid w:val="007962D3"/>
    <w:rsid w:val="007963CB"/>
    <w:rsid w:val="007A0676"/>
    <w:rsid w:val="007A0832"/>
    <w:rsid w:val="007A0A90"/>
    <w:rsid w:val="007A1362"/>
    <w:rsid w:val="007A1611"/>
    <w:rsid w:val="007A24D3"/>
    <w:rsid w:val="007A336C"/>
    <w:rsid w:val="007A5334"/>
    <w:rsid w:val="007A6A5A"/>
    <w:rsid w:val="007B06DB"/>
    <w:rsid w:val="007B07A1"/>
    <w:rsid w:val="007B0A5D"/>
    <w:rsid w:val="007B112C"/>
    <w:rsid w:val="007B2B92"/>
    <w:rsid w:val="007B41BB"/>
    <w:rsid w:val="007B41FE"/>
    <w:rsid w:val="007B4210"/>
    <w:rsid w:val="007B4833"/>
    <w:rsid w:val="007B4B97"/>
    <w:rsid w:val="007B4F5C"/>
    <w:rsid w:val="007B5E30"/>
    <w:rsid w:val="007B668F"/>
    <w:rsid w:val="007B6E3C"/>
    <w:rsid w:val="007B72BF"/>
    <w:rsid w:val="007B7614"/>
    <w:rsid w:val="007B7638"/>
    <w:rsid w:val="007B7D0C"/>
    <w:rsid w:val="007B7FD7"/>
    <w:rsid w:val="007C02C7"/>
    <w:rsid w:val="007C1999"/>
    <w:rsid w:val="007C226D"/>
    <w:rsid w:val="007C2ABB"/>
    <w:rsid w:val="007C2CCB"/>
    <w:rsid w:val="007C30DD"/>
    <w:rsid w:val="007C3B25"/>
    <w:rsid w:val="007C45B6"/>
    <w:rsid w:val="007C74B0"/>
    <w:rsid w:val="007C7E0E"/>
    <w:rsid w:val="007D11AF"/>
    <w:rsid w:val="007D1286"/>
    <w:rsid w:val="007D2034"/>
    <w:rsid w:val="007D2FA0"/>
    <w:rsid w:val="007D311D"/>
    <w:rsid w:val="007D3777"/>
    <w:rsid w:val="007D43EA"/>
    <w:rsid w:val="007D43FD"/>
    <w:rsid w:val="007D56EC"/>
    <w:rsid w:val="007D6959"/>
    <w:rsid w:val="007D70EF"/>
    <w:rsid w:val="007D76C8"/>
    <w:rsid w:val="007D7924"/>
    <w:rsid w:val="007E0A10"/>
    <w:rsid w:val="007E3232"/>
    <w:rsid w:val="007E60F0"/>
    <w:rsid w:val="007E637D"/>
    <w:rsid w:val="007E6DAA"/>
    <w:rsid w:val="007E6DFB"/>
    <w:rsid w:val="007E7653"/>
    <w:rsid w:val="007E7F10"/>
    <w:rsid w:val="007F0BFE"/>
    <w:rsid w:val="007F11D4"/>
    <w:rsid w:val="007F28AF"/>
    <w:rsid w:val="007F2DC6"/>
    <w:rsid w:val="007F3816"/>
    <w:rsid w:val="007F4285"/>
    <w:rsid w:val="007F46A2"/>
    <w:rsid w:val="007F73BC"/>
    <w:rsid w:val="00800064"/>
    <w:rsid w:val="0080261E"/>
    <w:rsid w:val="00802F92"/>
    <w:rsid w:val="00803302"/>
    <w:rsid w:val="0080347F"/>
    <w:rsid w:val="0080420C"/>
    <w:rsid w:val="00804BE4"/>
    <w:rsid w:val="00804F68"/>
    <w:rsid w:val="00805370"/>
    <w:rsid w:val="00805736"/>
    <w:rsid w:val="0080592C"/>
    <w:rsid w:val="00805E4A"/>
    <w:rsid w:val="00807B91"/>
    <w:rsid w:val="008101D2"/>
    <w:rsid w:val="00810803"/>
    <w:rsid w:val="008108BA"/>
    <w:rsid w:val="0081157F"/>
    <w:rsid w:val="008121E9"/>
    <w:rsid w:val="00812972"/>
    <w:rsid w:val="008131E0"/>
    <w:rsid w:val="00814A27"/>
    <w:rsid w:val="00814A73"/>
    <w:rsid w:val="00815669"/>
    <w:rsid w:val="008169E6"/>
    <w:rsid w:val="0081718D"/>
    <w:rsid w:val="00817EEF"/>
    <w:rsid w:val="00822FE0"/>
    <w:rsid w:val="00824798"/>
    <w:rsid w:val="00824C8D"/>
    <w:rsid w:val="0082550E"/>
    <w:rsid w:val="0082594F"/>
    <w:rsid w:val="00825CC9"/>
    <w:rsid w:val="008261BD"/>
    <w:rsid w:val="00826A5C"/>
    <w:rsid w:val="00827369"/>
    <w:rsid w:val="00827D46"/>
    <w:rsid w:val="008318D5"/>
    <w:rsid w:val="008333A4"/>
    <w:rsid w:val="00835520"/>
    <w:rsid w:val="00835963"/>
    <w:rsid w:val="00835DE3"/>
    <w:rsid w:val="0083619D"/>
    <w:rsid w:val="008362AA"/>
    <w:rsid w:val="00837663"/>
    <w:rsid w:val="00837ABE"/>
    <w:rsid w:val="00837FD1"/>
    <w:rsid w:val="008408A5"/>
    <w:rsid w:val="008423E5"/>
    <w:rsid w:val="00842553"/>
    <w:rsid w:val="008425A7"/>
    <w:rsid w:val="00842B92"/>
    <w:rsid w:val="00842DF5"/>
    <w:rsid w:val="00843402"/>
    <w:rsid w:val="00844BD4"/>
    <w:rsid w:val="0084505F"/>
    <w:rsid w:val="00845C49"/>
    <w:rsid w:val="0084691D"/>
    <w:rsid w:val="00847565"/>
    <w:rsid w:val="008505EE"/>
    <w:rsid w:val="00850E30"/>
    <w:rsid w:val="00851588"/>
    <w:rsid w:val="00851597"/>
    <w:rsid w:val="008529DC"/>
    <w:rsid w:val="00852A24"/>
    <w:rsid w:val="00852A2E"/>
    <w:rsid w:val="00853209"/>
    <w:rsid w:val="0085455C"/>
    <w:rsid w:val="00855AB6"/>
    <w:rsid w:val="008563F6"/>
    <w:rsid w:val="00857092"/>
    <w:rsid w:val="0086010C"/>
    <w:rsid w:val="00861369"/>
    <w:rsid w:val="00861E4B"/>
    <w:rsid w:val="00861EE9"/>
    <w:rsid w:val="00861F47"/>
    <w:rsid w:val="00862B70"/>
    <w:rsid w:val="00862D16"/>
    <w:rsid w:val="00863EB2"/>
    <w:rsid w:val="00864B8E"/>
    <w:rsid w:val="00865A67"/>
    <w:rsid w:val="00865DF7"/>
    <w:rsid w:val="00867291"/>
    <w:rsid w:val="00867AAB"/>
    <w:rsid w:val="008709FF"/>
    <w:rsid w:val="00870B26"/>
    <w:rsid w:val="00871018"/>
    <w:rsid w:val="008718C0"/>
    <w:rsid w:val="00871D95"/>
    <w:rsid w:val="0087211C"/>
    <w:rsid w:val="0087220B"/>
    <w:rsid w:val="00874370"/>
    <w:rsid w:val="00874F92"/>
    <w:rsid w:val="00875290"/>
    <w:rsid w:val="008753AF"/>
    <w:rsid w:val="008753F5"/>
    <w:rsid w:val="00875A12"/>
    <w:rsid w:val="008764BE"/>
    <w:rsid w:val="0087753E"/>
    <w:rsid w:val="00877D14"/>
    <w:rsid w:val="008806B8"/>
    <w:rsid w:val="0088095A"/>
    <w:rsid w:val="00880960"/>
    <w:rsid w:val="00880C49"/>
    <w:rsid w:val="00881962"/>
    <w:rsid w:val="00881FE6"/>
    <w:rsid w:val="00882162"/>
    <w:rsid w:val="008831EE"/>
    <w:rsid w:val="00883895"/>
    <w:rsid w:val="00883D33"/>
    <w:rsid w:val="00883E97"/>
    <w:rsid w:val="00884120"/>
    <w:rsid w:val="00885115"/>
    <w:rsid w:val="00885DF5"/>
    <w:rsid w:val="00886758"/>
    <w:rsid w:val="0089007A"/>
    <w:rsid w:val="008900BA"/>
    <w:rsid w:val="00890A7B"/>
    <w:rsid w:val="008911E2"/>
    <w:rsid w:val="008919AA"/>
    <w:rsid w:val="00892D4D"/>
    <w:rsid w:val="00893004"/>
    <w:rsid w:val="00894423"/>
    <w:rsid w:val="0089484F"/>
    <w:rsid w:val="00894D72"/>
    <w:rsid w:val="00895F92"/>
    <w:rsid w:val="008A02A3"/>
    <w:rsid w:val="008A0BF2"/>
    <w:rsid w:val="008A0C09"/>
    <w:rsid w:val="008A138E"/>
    <w:rsid w:val="008A1EF7"/>
    <w:rsid w:val="008A2C68"/>
    <w:rsid w:val="008A4855"/>
    <w:rsid w:val="008A4A4A"/>
    <w:rsid w:val="008A51F1"/>
    <w:rsid w:val="008A6609"/>
    <w:rsid w:val="008A670D"/>
    <w:rsid w:val="008A733E"/>
    <w:rsid w:val="008A793F"/>
    <w:rsid w:val="008A7CDB"/>
    <w:rsid w:val="008B06A0"/>
    <w:rsid w:val="008B2554"/>
    <w:rsid w:val="008B34AF"/>
    <w:rsid w:val="008B44CE"/>
    <w:rsid w:val="008B4FBF"/>
    <w:rsid w:val="008B61D7"/>
    <w:rsid w:val="008B65F2"/>
    <w:rsid w:val="008B6FBE"/>
    <w:rsid w:val="008B7319"/>
    <w:rsid w:val="008B79E8"/>
    <w:rsid w:val="008B7B36"/>
    <w:rsid w:val="008C0D5B"/>
    <w:rsid w:val="008C0E7F"/>
    <w:rsid w:val="008C19C1"/>
    <w:rsid w:val="008C1B7B"/>
    <w:rsid w:val="008C2857"/>
    <w:rsid w:val="008C394D"/>
    <w:rsid w:val="008C458A"/>
    <w:rsid w:val="008C4DD9"/>
    <w:rsid w:val="008C52A9"/>
    <w:rsid w:val="008C572D"/>
    <w:rsid w:val="008C63E1"/>
    <w:rsid w:val="008C68D7"/>
    <w:rsid w:val="008C6EA4"/>
    <w:rsid w:val="008C7215"/>
    <w:rsid w:val="008D0178"/>
    <w:rsid w:val="008D039F"/>
    <w:rsid w:val="008D123E"/>
    <w:rsid w:val="008D2AAD"/>
    <w:rsid w:val="008D3980"/>
    <w:rsid w:val="008D3B56"/>
    <w:rsid w:val="008D50B7"/>
    <w:rsid w:val="008D6378"/>
    <w:rsid w:val="008D698F"/>
    <w:rsid w:val="008D6CEC"/>
    <w:rsid w:val="008D76BF"/>
    <w:rsid w:val="008D7924"/>
    <w:rsid w:val="008E0F90"/>
    <w:rsid w:val="008E16B0"/>
    <w:rsid w:val="008E1A09"/>
    <w:rsid w:val="008E1F35"/>
    <w:rsid w:val="008E3AF7"/>
    <w:rsid w:val="008E5586"/>
    <w:rsid w:val="008E5614"/>
    <w:rsid w:val="008E5F1E"/>
    <w:rsid w:val="008E6737"/>
    <w:rsid w:val="008E77B6"/>
    <w:rsid w:val="008F1E4F"/>
    <w:rsid w:val="008F1F84"/>
    <w:rsid w:val="008F2E78"/>
    <w:rsid w:val="008F3A30"/>
    <w:rsid w:val="008F47B4"/>
    <w:rsid w:val="008F63F2"/>
    <w:rsid w:val="008F6A59"/>
    <w:rsid w:val="008F7A7A"/>
    <w:rsid w:val="00900636"/>
    <w:rsid w:val="0090145E"/>
    <w:rsid w:val="009020F7"/>
    <w:rsid w:val="00902486"/>
    <w:rsid w:val="009031A6"/>
    <w:rsid w:val="00903971"/>
    <w:rsid w:val="009041E9"/>
    <w:rsid w:val="00905856"/>
    <w:rsid w:val="00905BF6"/>
    <w:rsid w:val="00906532"/>
    <w:rsid w:val="00906665"/>
    <w:rsid w:val="00906C0E"/>
    <w:rsid w:val="0091005D"/>
    <w:rsid w:val="0091035F"/>
    <w:rsid w:val="00910981"/>
    <w:rsid w:val="00911059"/>
    <w:rsid w:val="009125EA"/>
    <w:rsid w:val="009133AA"/>
    <w:rsid w:val="00913A38"/>
    <w:rsid w:val="00914848"/>
    <w:rsid w:val="00914D9F"/>
    <w:rsid w:val="0091520F"/>
    <w:rsid w:val="00915584"/>
    <w:rsid w:val="00915932"/>
    <w:rsid w:val="00916788"/>
    <w:rsid w:val="009200E8"/>
    <w:rsid w:val="009201CE"/>
    <w:rsid w:val="009202A3"/>
    <w:rsid w:val="009209FA"/>
    <w:rsid w:val="00921032"/>
    <w:rsid w:val="00921C90"/>
    <w:rsid w:val="00922E3B"/>
    <w:rsid w:val="00924AEF"/>
    <w:rsid w:val="00925E93"/>
    <w:rsid w:val="009262A4"/>
    <w:rsid w:val="009267FE"/>
    <w:rsid w:val="009268DA"/>
    <w:rsid w:val="00927010"/>
    <w:rsid w:val="00927103"/>
    <w:rsid w:val="009274A4"/>
    <w:rsid w:val="00927E54"/>
    <w:rsid w:val="00930FA2"/>
    <w:rsid w:val="00932E49"/>
    <w:rsid w:val="00933BEE"/>
    <w:rsid w:val="00933DE2"/>
    <w:rsid w:val="00934137"/>
    <w:rsid w:val="0093414B"/>
    <w:rsid w:val="009342D3"/>
    <w:rsid w:val="0093455F"/>
    <w:rsid w:val="009348D8"/>
    <w:rsid w:val="00934F95"/>
    <w:rsid w:val="009355EC"/>
    <w:rsid w:val="009363A1"/>
    <w:rsid w:val="0093770A"/>
    <w:rsid w:val="009404DF"/>
    <w:rsid w:val="00941536"/>
    <w:rsid w:val="0094162C"/>
    <w:rsid w:val="00941B88"/>
    <w:rsid w:val="00941B97"/>
    <w:rsid w:val="00941C7F"/>
    <w:rsid w:val="00942060"/>
    <w:rsid w:val="00942276"/>
    <w:rsid w:val="009425B0"/>
    <w:rsid w:val="00942828"/>
    <w:rsid w:val="00944551"/>
    <w:rsid w:val="00944CE7"/>
    <w:rsid w:val="009455BA"/>
    <w:rsid w:val="00947041"/>
    <w:rsid w:val="0094798A"/>
    <w:rsid w:val="0095033F"/>
    <w:rsid w:val="00951263"/>
    <w:rsid w:val="00952E6D"/>
    <w:rsid w:val="00953C5C"/>
    <w:rsid w:val="00954E67"/>
    <w:rsid w:val="00955E7C"/>
    <w:rsid w:val="00956257"/>
    <w:rsid w:val="00956FCB"/>
    <w:rsid w:val="00957267"/>
    <w:rsid w:val="009575F4"/>
    <w:rsid w:val="00957E0B"/>
    <w:rsid w:val="0096002D"/>
    <w:rsid w:val="00961B0F"/>
    <w:rsid w:val="00962410"/>
    <w:rsid w:val="0096348A"/>
    <w:rsid w:val="00964DD4"/>
    <w:rsid w:val="00964FCB"/>
    <w:rsid w:val="009661EA"/>
    <w:rsid w:val="0096750C"/>
    <w:rsid w:val="00970203"/>
    <w:rsid w:val="00971A47"/>
    <w:rsid w:val="00971C14"/>
    <w:rsid w:val="009726CD"/>
    <w:rsid w:val="00972A0D"/>
    <w:rsid w:val="009738BD"/>
    <w:rsid w:val="00974852"/>
    <w:rsid w:val="00975EB3"/>
    <w:rsid w:val="00976C67"/>
    <w:rsid w:val="00977A8C"/>
    <w:rsid w:val="00977E47"/>
    <w:rsid w:val="009807C0"/>
    <w:rsid w:val="00980985"/>
    <w:rsid w:val="00980B1D"/>
    <w:rsid w:val="009837B1"/>
    <w:rsid w:val="00983998"/>
    <w:rsid w:val="00984231"/>
    <w:rsid w:val="00984E01"/>
    <w:rsid w:val="00985108"/>
    <w:rsid w:val="009862FB"/>
    <w:rsid w:val="009874E4"/>
    <w:rsid w:val="00987690"/>
    <w:rsid w:val="00987F70"/>
    <w:rsid w:val="00990334"/>
    <w:rsid w:val="0099048B"/>
    <w:rsid w:val="00990F1F"/>
    <w:rsid w:val="009920BB"/>
    <w:rsid w:val="009934B3"/>
    <w:rsid w:val="009937FE"/>
    <w:rsid w:val="0099441F"/>
    <w:rsid w:val="00995556"/>
    <w:rsid w:val="0099629D"/>
    <w:rsid w:val="00997290"/>
    <w:rsid w:val="00997B10"/>
    <w:rsid w:val="00997CE8"/>
    <w:rsid w:val="009A059E"/>
    <w:rsid w:val="009A0A4E"/>
    <w:rsid w:val="009A17B0"/>
    <w:rsid w:val="009A17F4"/>
    <w:rsid w:val="009A3959"/>
    <w:rsid w:val="009A3F3B"/>
    <w:rsid w:val="009A50F8"/>
    <w:rsid w:val="009A536F"/>
    <w:rsid w:val="009A5835"/>
    <w:rsid w:val="009A6519"/>
    <w:rsid w:val="009A7352"/>
    <w:rsid w:val="009A7DF2"/>
    <w:rsid w:val="009B0789"/>
    <w:rsid w:val="009B0856"/>
    <w:rsid w:val="009B0DA6"/>
    <w:rsid w:val="009B2487"/>
    <w:rsid w:val="009B4CCF"/>
    <w:rsid w:val="009B5D70"/>
    <w:rsid w:val="009B60E1"/>
    <w:rsid w:val="009B7711"/>
    <w:rsid w:val="009C306B"/>
    <w:rsid w:val="009C3447"/>
    <w:rsid w:val="009C3ADD"/>
    <w:rsid w:val="009C3EC1"/>
    <w:rsid w:val="009C429E"/>
    <w:rsid w:val="009C4D3C"/>
    <w:rsid w:val="009C67DF"/>
    <w:rsid w:val="009C71C8"/>
    <w:rsid w:val="009D3882"/>
    <w:rsid w:val="009D4230"/>
    <w:rsid w:val="009D6825"/>
    <w:rsid w:val="009E0F43"/>
    <w:rsid w:val="009E12BE"/>
    <w:rsid w:val="009E15AE"/>
    <w:rsid w:val="009E3371"/>
    <w:rsid w:val="009E47CB"/>
    <w:rsid w:val="009E541D"/>
    <w:rsid w:val="009E5A18"/>
    <w:rsid w:val="009E5A26"/>
    <w:rsid w:val="009E6094"/>
    <w:rsid w:val="009F0805"/>
    <w:rsid w:val="009F0E77"/>
    <w:rsid w:val="009F3574"/>
    <w:rsid w:val="009F41E1"/>
    <w:rsid w:val="009F4976"/>
    <w:rsid w:val="009F53D5"/>
    <w:rsid w:val="009F5D59"/>
    <w:rsid w:val="00A004A5"/>
    <w:rsid w:val="00A014F3"/>
    <w:rsid w:val="00A045F8"/>
    <w:rsid w:val="00A0550C"/>
    <w:rsid w:val="00A06889"/>
    <w:rsid w:val="00A069D3"/>
    <w:rsid w:val="00A069F3"/>
    <w:rsid w:val="00A1061B"/>
    <w:rsid w:val="00A10A28"/>
    <w:rsid w:val="00A10DBD"/>
    <w:rsid w:val="00A13C0B"/>
    <w:rsid w:val="00A1401F"/>
    <w:rsid w:val="00A142B1"/>
    <w:rsid w:val="00A15491"/>
    <w:rsid w:val="00A16402"/>
    <w:rsid w:val="00A16AAD"/>
    <w:rsid w:val="00A17B90"/>
    <w:rsid w:val="00A17D76"/>
    <w:rsid w:val="00A17F01"/>
    <w:rsid w:val="00A20E89"/>
    <w:rsid w:val="00A21873"/>
    <w:rsid w:val="00A21F6C"/>
    <w:rsid w:val="00A22258"/>
    <w:rsid w:val="00A22264"/>
    <w:rsid w:val="00A22B31"/>
    <w:rsid w:val="00A23615"/>
    <w:rsid w:val="00A249B8"/>
    <w:rsid w:val="00A2521B"/>
    <w:rsid w:val="00A2567F"/>
    <w:rsid w:val="00A25E69"/>
    <w:rsid w:val="00A26A48"/>
    <w:rsid w:val="00A27398"/>
    <w:rsid w:val="00A3073D"/>
    <w:rsid w:val="00A3087B"/>
    <w:rsid w:val="00A30A60"/>
    <w:rsid w:val="00A30C4D"/>
    <w:rsid w:val="00A30E7C"/>
    <w:rsid w:val="00A31B2E"/>
    <w:rsid w:val="00A32F69"/>
    <w:rsid w:val="00A33087"/>
    <w:rsid w:val="00A34153"/>
    <w:rsid w:val="00A3440D"/>
    <w:rsid w:val="00A347E7"/>
    <w:rsid w:val="00A34A05"/>
    <w:rsid w:val="00A35FF9"/>
    <w:rsid w:val="00A36314"/>
    <w:rsid w:val="00A3664C"/>
    <w:rsid w:val="00A36825"/>
    <w:rsid w:val="00A36DDF"/>
    <w:rsid w:val="00A40F5D"/>
    <w:rsid w:val="00A418E1"/>
    <w:rsid w:val="00A429F6"/>
    <w:rsid w:val="00A42C20"/>
    <w:rsid w:val="00A43263"/>
    <w:rsid w:val="00A436AF"/>
    <w:rsid w:val="00A43746"/>
    <w:rsid w:val="00A45500"/>
    <w:rsid w:val="00A45DDD"/>
    <w:rsid w:val="00A45EF9"/>
    <w:rsid w:val="00A46A70"/>
    <w:rsid w:val="00A46B0F"/>
    <w:rsid w:val="00A474AD"/>
    <w:rsid w:val="00A502CA"/>
    <w:rsid w:val="00A50A3D"/>
    <w:rsid w:val="00A50F12"/>
    <w:rsid w:val="00A510F4"/>
    <w:rsid w:val="00A5149E"/>
    <w:rsid w:val="00A52673"/>
    <w:rsid w:val="00A52D5B"/>
    <w:rsid w:val="00A53CD4"/>
    <w:rsid w:val="00A53DAB"/>
    <w:rsid w:val="00A54FF9"/>
    <w:rsid w:val="00A55BB0"/>
    <w:rsid w:val="00A606FA"/>
    <w:rsid w:val="00A615E0"/>
    <w:rsid w:val="00A62C87"/>
    <w:rsid w:val="00A63BF5"/>
    <w:rsid w:val="00A64505"/>
    <w:rsid w:val="00A64CA2"/>
    <w:rsid w:val="00A65215"/>
    <w:rsid w:val="00A6569D"/>
    <w:rsid w:val="00A65CCD"/>
    <w:rsid w:val="00A65F25"/>
    <w:rsid w:val="00A70591"/>
    <w:rsid w:val="00A70E46"/>
    <w:rsid w:val="00A72121"/>
    <w:rsid w:val="00A72400"/>
    <w:rsid w:val="00A72BC8"/>
    <w:rsid w:val="00A72EB8"/>
    <w:rsid w:val="00A72F2E"/>
    <w:rsid w:val="00A736C1"/>
    <w:rsid w:val="00A7586B"/>
    <w:rsid w:val="00A75DD1"/>
    <w:rsid w:val="00A76145"/>
    <w:rsid w:val="00A77992"/>
    <w:rsid w:val="00A80725"/>
    <w:rsid w:val="00A80D05"/>
    <w:rsid w:val="00A81614"/>
    <w:rsid w:val="00A8166B"/>
    <w:rsid w:val="00A81C08"/>
    <w:rsid w:val="00A821C5"/>
    <w:rsid w:val="00A82A2D"/>
    <w:rsid w:val="00A82E20"/>
    <w:rsid w:val="00A8586B"/>
    <w:rsid w:val="00A870DB"/>
    <w:rsid w:val="00A90329"/>
    <w:rsid w:val="00A91B0A"/>
    <w:rsid w:val="00A923F5"/>
    <w:rsid w:val="00A93090"/>
    <w:rsid w:val="00A930E2"/>
    <w:rsid w:val="00A9322D"/>
    <w:rsid w:val="00A937E0"/>
    <w:rsid w:val="00A93BB3"/>
    <w:rsid w:val="00A93EFB"/>
    <w:rsid w:val="00A9558A"/>
    <w:rsid w:val="00A955AC"/>
    <w:rsid w:val="00A958A5"/>
    <w:rsid w:val="00A95B78"/>
    <w:rsid w:val="00A95F08"/>
    <w:rsid w:val="00A97B6F"/>
    <w:rsid w:val="00A97DC1"/>
    <w:rsid w:val="00AA125B"/>
    <w:rsid w:val="00AA1388"/>
    <w:rsid w:val="00AA3C80"/>
    <w:rsid w:val="00AA3DA1"/>
    <w:rsid w:val="00AA52AA"/>
    <w:rsid w:val="00AA5E71"/>
    <w:rsid w:val="00AA64A4"/>
    <w:rsid w:val="00AA6E37"/>
    <w:rsid w:val="00AA70A3"/>
    <w:rsid w:val="00AA7535"/>
    <w:rsid w:val="00AA7A7C"/>
    <w:rsid w:val="00AB002C"/>
    <w:rsid w:val="00AB0F7C"/>
    <w:rsid w:val="00AB0F92"/>
    <w:rsid w:val="00AB1394"/>
    <w:rsid w:val="00AB288F"/>
    <w:rsid w:val="00AB34FB"/>
    <w:rsid w:val="00AB3B6B"/>
    <w:rsid w:val="00AB3C2D"/>
    <w:rsid w:val="00AB4A34"/>
    <w:rsid w:val="00AB5231"/>
    <w:rsid w:val="00AB632A"/>
    <w:rsid w:val="00AB7D7D"/>
    <w:rsid w:val="00AC05DA"/>
    <w:rsid w:val="00AC157F"/>
    <w:rsid w:val="00AC197D"/>
    <w:rsid w:val="00AC23A0"/>
    <w:rsid w:val="00AC2774"/>
    <w:rsid w:val="00AC4861"/>
    <w:rsid w:val="00AC4AEF"/>
    <w:rsid w:val="00AC509E"/>
    <w:rsid w:val="00AC51E1"/>
    <w:rsid w:val="00AC53AB"/>
    <w:rsid w:val="00AC54C5"/>
    <w:rsid w:val="00AC5D9C"/>
    <w:rsid w:val="00AC6188"/>
    <w:rsid w:val="00AC659E"/>
    <w:rsid w:val="00AC7AC3"/>
    <w:rsid w:val="00AD021B"/>
    <w:rsid w:val="00AD03B1"/>
    <w:rsid w:val="00AD03D2"/>
    <w:rsid w:val="00AD0F00"/>
    <w:rsid w:val="00AD1100"/>
    <w:rsid w:val="00AD2031"/>
    <w:rsid w:val="00AD268D"/>
    <w:rsid w:val="00AD3411"/>
    <w:rsid w:val="00AD365E"/>
    <w:rsid w:val="00AD3DE2"/>
    <w:rsid w:val="00AD3FFF"/>
    <w:rsid w:val="00AD4544"/>
    <w:rsid w:val="00AD551F"/>
    <w:rsid w:val="00AD6AC2"/>
    <w:rsid w:val="00AD6C4B"/>
    <w:rsid w:val="00AD6D40"/>
    <w:rsid w:val="00AD71FF"/>
    <w:rsid w:val="00AD7618"/>
    <w:rsid w:val="00AE019E"/>
    <w:rsid w:val="00AE03D3"/>
    <w:rsid w:val="00AE1ED4"/>
    <w:rsid w:val="00AE229B"/>
    <w:rsid w:val="00AE3000"/>
    <w:rsid w:val="00AE3376"/>
    <w:rsid w:val="00AE47F1"/>
    <w:rsid w:val="00AE4A95"/>
    <w:rsid w:val="00AE5E7F"/>
    <w:rsid w:val="00AE5EC9"/>
    <w:rsid w:val="00AE74E3"/>
    <w:rsid w:val="00AE7902"/>
    <w:rsid w:val="00AF0B67"/>
    <w:rsid w:val="00AF197B"/>
    <w:rsid w:val="00AF2464"/>
    <w:rsid w:val="00AF2897"/>
    <w:rsid w:val="00AF3659"/>
    <w:rsid w:val="00AF3D4F"/>
    <w:rsid w:val="00AF3F9C"/>
    <w:rsid w:val="00AF4BBA"/>
    <w:rsid w:val="00AF522C"/>
    <w:rsid w:val="00AF671F"/>
    <w:rsid w:val="00AF675E"/>
    <w:rsid w:val="00AF78E4"/>
    <w:rsid w:val="00AF7D04"/>
    <w:rsid w:val="00AF7F4A"/>
    <w:rsid w:val="00B00356"/>
    <w:rsid w:val="00B0043B"/>
    <w:rsid w:val="00B01263"/>
    <w:rsid w:val="00B02F0A"/>
    <w:rsid w:val="00B0483B"/>
    <w:rsid w:val="00B04CD5"/>
    <w:rsid w:val="00B04F8A"/>
    <w:rsid w:val="00B04FBD"/>
    <w:rsid w:val="00B0529E"/>
    <w:rsid w:val="00B05C33"/>
    <w:rsid w:val="00B05FAE"/>
    <w:rsid w:val="00B06599"/>
    <w:rsid w:val="00B06897"/>
    <w:rsid w:val="00B06E24"/>
    <w:rsid w:val="00B07C3B"/>
    <w:rsid w:val="00B116DA"/>
    <w:rsid w:val="00B117D8"/>
    <w:rsid w:val="00B11890"/>
    <w:rsid w:val="00B120B1"/>
    <w:rsid w:val="00B126B2"/>
    <w:rsid w:val="00B1286C"/>
    <w:rsid w:val="00B12E87"/>
    <w:rsid w:val="00B131EE"/>
    <w:rsid w:val="00B132E9"/>
    <w:rsid w:val="00B142D8"/>
    <w:rsid w:val="00B14E0D"/>
    <w:rsid w:val="00B176B2"/>
    <w:rsid w:val="00B17D67"/>
    <w:rsid w:val="00B17E72"/>
    <w:rsid w:val="00B20356"/>
    <w:rsid w:val="00B2035D"/>
    <w:rsid w:val="00B20958"/>
    <w:rsid w:val="00B20A7B"/>
    <w:rsid w:val="00B21182"/>
    <w:rsid w:val="00B2159D"/>
    <w:rsid w:val="00B21821"/>
    <w:rsid w:val="00B21EC0"/>
    <w:rsid w:val="00B21F1E"/>
    <w:rsid w:val="00B22940"/>
    <w:rsid w:val="00B22BB4"/>
    <w:rsid w:val="00B238E5"/>
    <w:rsid w:val="00B2434C"/>
    <w:rsid w:val="00B2452D"/>
    <w:rsid w:val="00B25E1D"/>
    <w:rsid w:val="00B25F41"/>
    <w:rsid w:val="00B26282"/>
    <w:rsid w:val="00B26CB6"/>
    <w:rsid w:val="00B26DBB"/>
    <w:rsid w:val="00B277CA"/>
    <w:rsid w:val="00B3051C"/>
    <w:rsid w:val="00B3072F"/>
    <w:rsid w:val="00B30B47"/>
    <w:rsid w:val="00B31010"/>
    <w:rsid w:val="00B32C6A"/>
    <w:rsid w:val="00B336A3"/>
    <w:rsid w:val="00B33B80"/>
    <w:rsid w:val="00B33D83"/>
    <w:rsid w:val="00B3486C"/>
    <w:rsid w:val="00B34AD2"/>
    <w:rsid w:val="00B35774"/>
    <w:rsid w:val="00B35CDD"/>
    <w:rsid w:val="00B35E16"/>
    <w:rsid w:val="00B36383"/>
    <w:rsid w:val="00B364D4"/>
    <w:rsid w:val="00B3701B"/>
    <w:rsid w:val="00B379CA"/>
    <w:rsid w:val="00B401A3"/>
    <w:rsid w:val="00B40309"/>
    <w:rsid w:val="00B40BBD"/>
    <w:rsid w:val="00B42CFF"/>
    <w:rsid w:val="00B43AD0"/>
    <w:rsid w:val="00B442C9"/>
    <w:rsid w:val="00B44996"/>
    <w:rsid w:val="00B51D42"/>
    <w:rsid w:val="00B5260E"/>
    <w:rsid w:val="00B53026"/>
    <w:rsid w:val="00B5303E"/>
    <w:rsid w:val="00B5487A"/>
    <w:rsid w:val="00B552D3"/>
    <w:rsid w:val="00B555F1"/>
    <w:rsid w:val="00B56048"/>
    <w:rsid w:val="00B57C43"/>
    <w:rsid w:val="00B6061E"/>
    <w:rsid w:val="00B60D7A"/>
    <w:rsid w:val="00B60E75"/>
    <w:rsid w:val="00B622D1"/>
    <w:rsid w:val="00B62A4C"/>
    <w:rsid w:val="00B65338"/>
    <w:rsid w:val="00B659D0"/>
    <w:rsid w:val="00B66873"/>
    <w:rsid w:val="00B6741F"/>
    <w:rsid w:val="00B707F4"/>
    <w:rsid w:val="00B72F73"/>
    <w:rsid w:val="00B73313"/>
    <w:rsid w:val="00B73691"/>
    <w:rsid w:val="00B73940"/>
    <w:rsid w:val="00B73DA1"/>
    <w:rsid w:val="00B7648D"/>
    <w:rsid w:val="00B768D2"/>
    <w:rsid w:val="00B769A2"/>
    <w:rsid w:val="00B80ACC"/>
    <w:rsid w:val="00B834DA"/>
    <w:rsid w:val="00B85315"/>
    <w:rsid w:val="00B854D4"/>
    <w:rsid w:val="00B87A9D"/>
    <w:rsid w:val="00B9033E"/>
    <w:rsid w:val="00B90673"/>
    <w:rsid w:val="00B90E79"/>
    <w:rsid w:val="00B91FF3"/>
    <w:rsid w:val="00B92122"/>
    <w:rsid w:val="00B937D8"/>
    <w:rsid w:val="00B9384C"/>
    <w:rsid w:val="00B93AED"/>
    <w:rsid w:val="00B93B53"/>
    <w:rsid w:val="00B95DE3"/>
    <w:rsid w:val="00B979D2"/>
    <w:rsid w:val="00B97D0B"/>
    <w:rsid w:val="00BA00CF"/>
    <w:rsid w:val="00BA0398"/>
    <w:rsid w:val="00BA0AA7"/>
    <w:rsid w:val="00BA16CD"/>
    <w:rsid w:val="00BA1880"/>
    <w:rsid w:val="00BA1D06"/>
    <w:rsid w:val="00BA27C5"/>
    <w:rsid w:val="00BA3D0C"/>
    <w:rsid w:val="00BA3E1D"/>
    <w:rsid w:val="00BA439D"/>
    <w:rsid w:val="00BA4822"/>
    <w:rsid w:val="00BA543E"/>
    <w:rsid w:val="00BA5A4D"/>
    <w:rsid w:val="00BA5E72"/>
    <w:rsid w:val="00BA63CC"/>
    <w:rsid w:val="00BA71FB"/>
    <w:rsid w:val="00BA73C5"/>
    <w:rsid w:val="00BA78EF"/>
    <w:rsid w:val="00BB1420"/>
    <w:rsid w:val="00BB1D26"/>
    <w:rsid w:val="00BB2149"/>
    <w:rsid w:val="00BB29EC"/>
    <w:rsid w:val="00BB2BE6"/>
    <w:rsid w:val="00BB4486"/>
    <w:rsid w:val="00BB6455"/>
    <w:rsid w:val="00BB71C2"/>
    <w:rsid w:val="00BB7E35"/>
    <w:rsid w:val="00BC0303"/>
    <w:rsid w:val="00BC18D2"/>
    <w:rsid w:val="00BC3E19"/>
    <w:rsid w:val="00BC3F0C"/>
    <w:rsid w:val="00BC49FA"/>
    <w:rsid w:val="00BC5572"/>
    <w:rsid w:val="00BC5A89"/>
    <w:rsid w:val="00BC6728"/>
    <w:rsid w:val="00BD0765"/>
    <w:rsid w:val="00BD1010"/>
    <w:rsid w:val="00BD31C3"/>
    <w:rsid w:val="00BD3DA0"/>
    <w:rsid w:val="00BD7DBC"/>
    <w:rsid w:val="00BE076F"/>
    <w:rsid w:val="00BE0959"/>
    <w:rsid w:val="00BE0C63"/>
    <w:rsid w:val="00BE16F4"/>
    <w:rsid w:val="00BE305A"/>
    <w:rsid w:val="00BE42B5"/>
    <w:rsid w:val="00BE4B8E"/>
    <w:rsid w:val="00BE4C4C"/>
    <w:rsid w:val="00BE4CFF"/>
    <w:rsid w:val="00BE5BD0"/>
    <w:rsid w:val="00BE670A"/>
    <w:rsid w:val="00BE6F11"/>
    <w:rsid w:val="00BE75F5"/>
    <w:rsid w:val="00BF026A"/>
    <w:rsid w:val="00BF08CD"/>
    <w:rsid w:val="00BF0CCF"/>
    <w:rsid w:val="00BF0D7A"/>
    <w:rsid w:val="00BF0E18"/>
    <w:rsid w:val="00BF15A3"/>
    <w:rsid w:val="00BF2C98"/>
    <w:rsid w:val="00BF3A7B"/>
    <w:rsid w:val="00BF5009"/>
    <w:rsid w:val="00BF69CA"/>
    <w:rsid w:val="00BF7C24"/>
    <w:rsid w:val="00C0190A"/>
    <w:rsid w:val="00C01A2C"/>
    <w:rsid w:val="00C025D7"/>
    <w:rsid w:val="00C027F6"/>
    <w:rsid w:val="00C0314F"/>
    <w:rsid w:val="00C03442"/>
    <w:rsid w:val="00C04E14"/>
    <w:rsid w:val="00C0578C"/>
    <w:rsid w:val="00C06E76"/>
    <w:rsid w:val="00C07659"/>
    <w:rsid w:val="00C07B5E"/>
    <w:rsid w:val="00C10669"/>
    <w:rsid w:val="00C11505"/>
    <w:rsid w:val="00C124ED"/>
    <w:rsid w:val="00C13A4A"/>
    <w:rsid w:val="00C13D17"/>
    <w:rsid w:val="00C1412F"/>
    <w:rsid w:val="00C144A0"/>
    <w:rsid w:val="00C148A7"/>
    <w:rsid w:val="00C15298"/>
    <w:rsid w:val="00C1553C"/>
    <w:rsid w:val="00C15D41"/>
    <w:rsid w:val="00C16AA9"/>
    <w:rsid w:val="00C2008F"/>
    <w:rsid w:val="00C206BA"/>
    <w:rsid w:val="00C20A48"/>
    <w:rsid w:val="00C21544"/>
    <w:rsid w:val="00C2211D"/>
    <w:rsid w:val="00C22C31"/>
    <w:rsid w:val="00C2342E"/>
    <w:rsid w:val="00C23978"/>
    <w:rsid w:val="00C23EFB"/>
    <w:rsid w:val="00C24976"/>
    <w:rsid w:val="00C24DA2"/>
    <w:rsid w:val="00C2560F"/>
    <w:rsid w:val="00C26B9C"/>
    <w:rsid w:val="00C27A36"/>
    <w:rsid w:val="00C315A0"/>
    <w:rsid w:val="00C31B9C"/>
    <w:rsid w:val="00C323E9"/>
    <w:rsid w:val="00C32505"/>
    <w:rsid w:val="00C32662"/>
    <w:rsid w:val="00C35561"/>
    <w:rsid w:val="00C367D0"/>
    <w:rsid w:val="00C4002A"/>
    <w:rsid w:val="00C4107F"/>
    <w:rsid w:val="00C41EB2"/>
    <w:rsid w:val="00C4214B"/>
    <w:rsid w:val="00C42177"/>
    <w:rsid w:val="00C42920"/>
    <w:rsid w:val="00C429E9"/>
    <w:rsid w:val="00C42A8A"/>
    <w:rsid w:val="00C42E15"/>
    <w:rsid w:val="00C43665"/>
    <w:rsid w:val="00C4411A"/>
    <w:rsid w:val="00C44B50"/>
    <w:rsid w:val="00C44D68"/>
    <w:rsid w:val="00C44EDB"/>
    <w:rsid w:val="00C45662"/>
    <w:rsid w:val="00C462B4"/>
    <w:rsid w:val="00C4740B"/>
    <w:rsid w:val="00C5017E"/>
    <w:rsid w:val="00C515D9"/>
    <w:rsid w:val="00C51B05"/>
    <w:rsid w:val="00C523FC"/>
    <w:rsid w:val="00C52965"/>
    <w:rsid w:val="00C53AF7"/>
    <w:rsid w:val="00C54D58"/>
    <w:rsid w:val="00C54EB8"/>
    <w:rsid w:val="00C554A0"/>
    <w:rsid w:val="00C55A19"/>
    <w:rsid w:val="00C56CD5"/>
    <w:rsid w:val="00C57B5D"/>
    <w:rsid w:val="00C57BDC"/>
    <w:rsid w:val="00C57F9A"/>
    <w:rsid w:val="00C607F7"/>
    <w:rsid w:val="00C61629"/>
    <w:rsid w:val="00C61CF8"/>
    <w:rsid w:val="00C62342"/>
    <w:rsid w:val="00C6320D"/>
    <w:rsid w:val="00C64E7B"/>
    <w:rsid w:val="00C64F8B"/>
    <w:rsid w:val="00C6508F"/>
    <w:rsid w:val="00C6671E"/>
    <w:rsid w:val="00C66794"/>
    <w:rsid w:val="00C67C40"/>
    <w:rsid w:val="00C7047E"/>
    <w:rsid w:val="00C71BC2"/>
    <w:rsid w:val="00C71FA2"/>
    <w:rsid w:val="00C735E0"/>
    <w:rsid w:val="00C73F54"/>
    <w:rsid w:val="00C74527"/>
    <w:rsid w:val="00C74773"/>
    <w:rsid w:val="00C7704B"/>
    <w:rsid w:val="00C775A2"/>
    <w:rsid w:val="00C77757"/>
    <w:rsid w:val="00C802A2"/>
    <w:rsid w:val="00C8108F"/>
    <w:rsid w:val="00C819AD"/>
    <w:rsid w:val="00C81BE6"/>
    <w:rsid w:val="00C82660"/>
    <w:rsid w:val="00C82F56"/>
    <w:rsid w:val="00C84403"/>
    <w:rsid w:val="00C84B4B"/>
    <w:rsid w:val="00C84B98"/>
    <w:rsid w:val="00C86308"/>
    <w:rsid w:val="00C86EEF"/>
    <w:rsid w:val="00C870E4"/>
    <w:rsid w:val="00C87E7E"/>
    <w:rsid w:val="00C903B4"/>
    <w:rsid w:val="00C91712"/>
    <w:rsid w:val="00C91BEF"/>
    <w:rsid w:val="00C9265C"/>
    <w:rsid w:val="00C9346E"/>
    <w:rsid w:val="00C934CC"/>
    <w:rsid w:val="00C93777"/>
    <w:rsid w:val="00C94569"/>
    <w:rsid w:val="00C9481B"/>
    <w:rsid w:val="00C94F40"/>
    <w:rsid w:val="00C9746A"/>
    <w:rsid w:val="00CA00BE"/>
    <w:rsid w:val="00CA1DD9"/>
    <w:rsid w:val="00CA4133"/>
    <w:rsid w:val="00CA48ED"/>
    <w:rsid w:val="00CA525D"/>
    <w:rsid w:val="00CA56B6"/>
    <w:rsid w:val="00CA62D3"/>
    <w:rsid w:val="00CA72B5"/>
    <w:rsid w:val="00CB0189"/>
    <w:rsid w:val="00CB1887"/>
    <w:rsid w:val="00CB21B3"/>
    <w:rsid w:val="00CB3B18"/>
    <w:rsid w:val="00CB3FC1"/>
    <w:rsid w:val="00CB6F9D"/>
    <w:rsid w:val="00CB7800"/>
    <w:rsid w:val="00CB7A9B"/>
    <w:rsid w:val="00CB7D5F"/>
    <w:rsid w:val="00CC0CD2"/>
    <w:rsid w:val="00CC0FD2"/>
    <w:rsid w:val="00CC24CD"/>
    <w:rsid w:val="00CC3844"/>
    <w:rsid w:val="00CC39D7"/>
    <w:rsid w:val="00CC5611"/>
    <w:rsid w:val="00CC5BAE"/>
    <w:rsid w:val="00CC6036"/>
    <w:rsid w:val="00CC6698"/>
    <w:rsid w:val="00CD1A96"/>
    <w:rsid w:val="00CD2CEF"/>
    <w:rsid w:val="00CD2DC4"/>
    <w:rsid w:val="00CD4188"/>
    <w:rsid w:val="00CD4995"/>
    <w:rsid w:val="00CD518C"/>
    <w:rsid w:val="00CD622D"/>
    <w:rsid w:val="00CD6A57"/>
    <w:rsid w:val="00CD6CD6"/>
    <w:rsid w:val="00CD7384"/>
    <w:rsid w:val="00CD7731"/>
    <w:rsid w:val="00CE142C"/>
    <w:rsid w:val="00CE1751"/>
    <w:rsid w:val="00CE1C6E"/>
    <w:rsid w:val="00CE1D81"/>
    <w:rsid w:val="00CE1F4F"/>
    <w:rsid w:val="00CE2343"/>
    <w:rsid w:val="00CE251A"/>
    <w:rsid w:val="00CE27D9"/>
    <w:rsid w:val="00CE2CEA"/>
    <w:rsid w:val="00CE2E02"/>
    <w:rsid w:val="00CE3613"/>
    <w:rsid w:val="00CE3E52"/>
    <w:rsid w:val="00CE3F20"/>
    <w:rsid w:val="00CE4D57"/>
    <w:rsid w:val="00CE572F"/>
    <w:rsid w:val="00CE6506"/>
    <w:rsid w:val="00CE72A7"/>
    <w:rsid w:val="00CE72E1"/>
    <w:rsid w:val="00CF16E9"/>
    <w:rsid w:val="00CF178C"/>
    <w:rsid w:val="00CF1AA6"/>
    <w:rsid w:val="00CF2992"/>
    <w:rsid w:val="00CF332B"/>
    <w:rsid w:val="00CF4675"/>
    <w:rsid w:val="00CF49AC"/>
    <w:rsid w:val="00CF4CCC"/>
    <w:rsid w:val="00CF5463"/>
    <w:rsid w:val="00CF74C2"/>
    <w:rsid w:val="00CF7AE3"/>
    <w:rsid w:val="00CF7D6A"/>
    <w:rsid w:val="00D00579"/>
    <w:rsid w:val="00D01757"/>
    <w:rsid w:val="00D04B8E"/>
    <w:rsid w:val="00D057E1"/>
    <w:rsid w:val="00D0737C"/>
    <w:rsid w:val="00D0746F"/>
    <w:rsid w:val="00D07659"/>
    <w:rsid w:val="00D10042"/>
    <w:rsid w:val="00D10614"/>
    <w:rsid w:val="00D10ED6"/>
    <w:rsid w:val="00D10F07"/>
    <w:rsid w:val="00D1113F"/>
    <w:rsid w:val="00D119EA"/>
    <w:rsid w:val="00D11C41"/>
    <w:rsid w:val="00D12AAA"/>
    <w:rsid w:val="00D158F2"/>
    <w:rsid w:val="00D169E2"/>
    <w:rsid w:val="00D16D0A"/>
    <w:rsid w:val="00D1756C"/>
    <w:rsid w:val="00D2067D"/>
    <w:rsid w:val="00D2440D"/>
    <w:rsid w:val="00D24F15"/>
    <w:rsid w:val="00D258B9"/>
    <w:rsid w:val="00D25AB4"/>
    <w:rsid w:val="00D26186"/>
    <w:rsid w:val="00D261FD"/>
    <w:rsid w:val="00D2695F"/>
    <w:rsid w:val="00D26B53"/>
    <w:rsid w:val="00D27358"/>
    <w:rsid w:val="00D274DC"/>
    <w:rsid w:val="00D27778"/>
    <w:rsid w:val="00D279AC"/>
    <w:rsid w:val="00D30110"/>
    <w:rsid w:val="00D30A81"/>
    <w:rsid w:val="00D30E72"/>
    <w:rsid w:val="00D31634"/>
    <w:rsid w:val="00D318E0"/>
    <w:rsid w:val="00D31BF2"/>
    <w:rsid w:val="00D32CA6"/>
    <w:rsid w:val="00D343A5"/>
    <w:rsid w:val="00D3621B"/>
    <w:rsid w:val="00D37D4A"/>
    <w:rsid w:val="00D37F12"/>
    <w:rsid w:val="00D41CFA"/>
    <w:rsid w:val="00D43448"/>
    <w:rsid w:val="00D4391E"/>
    <w:rsid w:val="00D44849"/>
    <w:rsid w:val="00D46191"/>
    <w:rsid w:val="00D46941"/>
    <w:rsid w:val="00D4736E"/>
    <w:rsid w:val="00D47420"/>
    <w:rsid w:val="00D4778D"/>
    <w:rsid w:val="00D47A85"/>
    <w:rsid w:val="00D501CE"/>
    <w:rsid w:val="00D504AF"/>
    <w:rsid w:val="00D50DB0"/>
    <w:rsid w:val="00D5137C"/>
    <w:rsid w:val="00D5140C"/>
    <w:rsid w:val="00D51DB6"/>
    <w:rsid w:val="00D53718"/>
    <w:rsid w:val="00D54394"/>
    <w:rsid w:val="00D5516D"/>
    <w:rsid w:val="00D55451"/>
    <w:rsid w:val="00D56183"/>
    <w:rsid w:val="00D569B7"/>
    <w:rsid w:val="00D57050"/>
    <w:rsid w:val="00D611F5"/>
    <w:rsid w:val="00D61424"/>
    <w:rsid w:val="00D61788"/>
    <w:rsid w:val="00D622BB"/>
    <w:rsid w:val="00D6248D"/>
    <w:rsid w:val="00D63F47"/>
    <w:rsid w:val="00D647E2"/>
    <w:rsid w:val="00D64E24"/>
    <w:rsid w:val="00D65CF7"/>
    <w:rsid w:val="00D665B4"/>
    <w:rsid w:val="00D6683D"/>
    <w:rsid w:val="00D668EF"/>
    <w:rsid w:val="00D66E31"/>
    <w:rsid w:val="00D676D4"/>
    <w:rsid w:val="00D67869"/>
    <w:rsid w:val="00D679BF"/>
    <w:rsid w:val="00D70642"/>
    <w:rsid w:val="00D71DD6"/>
    <w:rsid w:val="00D727F4"/>
    <w:rsid w:val="00D73027"/>
    <w:rsid w:val="00D7317C"/>
    <w:rsid w:val="00D7330D"/>
    <w:rsid w:val="00D73696"/>
    <w:rsid w:val="00D73723"/>
    <w:rsid w:val="00D7401A"/>
    <w:rsid w:val="00D742DC"/>
    <w:rsid w:val="00D74E25"/>
    <w:rsid w:val="00D75BA7"/>
    <w:rsid w:val="00D77D48"/>
    <w:rsid w:val="00D80024"/>
    <w:rsid w:val="00D80528"/>
    <w:rsid w:val="00D80842"/>
    <w:rsid w:val="00D80E80"/>
    <w:rsid w:val="00D819CD"/>
    <w:rsid w:val="00D81B35"/>
    <w:rsid w:val="00D8253E"/>
    <w:rsid w:val="00D843BC"/>
    <w:rsid w:val="00D86D32"/>
    <w:rsid w:val="00D86E3B"/>
    <w:rsid w:val="00D87BDC"/>
    <w:rsid w:val="00D9079B"/>
    <w:rsid w:val="00D907CF"/>
    <w:rsid w:val="00D90D38"/>
    <w:rsid w:val="00D91139"/>
    <w:rsid w:val="00D9241F"/>
    <w:rsid w:val="00D9315F"/>
    <w:rsid w:val="00D93C4C"/>
    <w:rsid w:val="00D93FC6"/>
    <w:rsid w:val="00D94C7A"/>
    <w:rsid w:val="00D94CDF"/>
    <w:rsid w:val="00D95967"/>
    <w:rsid w:val="00D95DB9"/>
    <w:rsid w:val="00D97534"/>
    <w:rsid w:val="00D976E2"/>
    <w:rsid w:val="00DA0800"/>
    <w:rsid w:val="00DA0939"/>
    <w:rsid w:val="00DA1947"/>
    <w:rsid w:val="00DA235B"/>
    <w:rsid w:val="00DA29BF"/>
    <w:rsid w:val="00DA3281"/>
    <w:rsid w:val="00DA3457"/>
    <w:rsid w:val="00DA3A8F"/>
    <w:rsid w:val="00DA4990"/>
    <w:rsid w:val="00DA7D4C"/>
    <w:rsid w:val="00DB2368"/>
    <w:rsid w:val="00DB2387"/>
    <w:rsid w:val="00DB34C3"/>
    <w:rsid w:val="00DB39D9"/>
    <w:rsid w:val="00DB54E0"/>
    <w:rsid w:val="00DB5D91"/>
    <w:rsid w:val="00DB6AC9"/>
    <w:rsid w:val="00DB6C5B"/>
    <w:rsid w:val="00DB6F02"/>
    <w:rsid w:val="00DB7043"/>
    <w:rsid w:val="00DB7CB1"/>
    <w:rsid w:val="00DB7CBB"/>
    <w:rsid w:val="00DC12FC"/>
    <w:rsid w:val="00DC30BE"/>
    <w:rsid w:val="00DC35D0"/>
    <w:rsid w:val="00DC3E54"/>
    <w:rsid w:val="00DC3FD8"/>
    <w:rsid w:val="00DC439F"/>
    <w:rsid w:val="00DC4680"/>
    <w:rsid w:val="00DC4766"/>
    <w:rsid w:val="00DC4D81"/>
    <w:rsid w:val="00DC6051"/>
    <w:rsid w:val="00DC77C2"/>
    <w:rsid w:val="00DD0394"/>
    <w:rsid w:val="00DD09A3"/>
    <w:rsid w:val="00DD111E"/>
    <w:rsid w:val="00DD1605"/>
    <w:rsid w:val="00DD2216"/>
    <w:rsid w:val="00DD23C7"/>
    <w:rsid w:val="00DD2E65"/>
    <w:rsid w:val="00DD3BEE"/>
    <w:rsid w:val="00DD3C70"/>
    <w:rsid w:val="00DD3F72"/>
    <w:rsid w:val="00DD44A8"/>
    <w:rsid w:val="00DD4603"/>
    <w:rsid w:val="00DD4751"/>
    <w:rsid w:val="00DD5080"/>
    <w:rsid w:val="00DD715A"/>
    <w:rsid w:val="00DD72B2"/>
    <w:rsid w:val="00DD7573"/>
    <w:rsid w:val="00DD797E"/>
    <w:rsid w:val="00DD79D2"/>
    <w:rsid w:val="00DE09CD"/>
    <w:rsid w:val="00DE24B3"/>
    <w:rsid w:val="00DE36C6"/>
    <w:rsid w:val="00DE4EF4"/>
    <w:rsid w:val="00DE51DF"/>
    <w:rsid w:val="00DE5831"/>
    <w:rsid w:val="00DE7C9C"/>
    <w:rsid w:val="00DE7F03"/>
    <w:rsid w:val="00DE7F48"/>
    <w:rsid w:val="00DF00E8"/>
    <w:rsid w:val="00DF0530"/>
    <w:rsid w:val="00DF06D2"/>
    <w:rsid w:val="00DF09D1"/>
    <w:rsid w:val="00DF16E5"/>
    <w:rsid w:val="00DF277E"/>
    <w:rsid w:val="00DF2D1C"/>
    <w:rsid w:val="00DF511E"/>
    <w:rsid w:val="00DF56F8"/>
    <w:rsid w:val="00DF5AAE"/>
    <w:rsid w:val="00DF6832"/>
    <w:rsid w:val="00DF6CB2"/>
    <w:rsid w:val="00DF75E5"/>
    <w:rsid w:val="00DF77A6"/>
    <w:rsid w:val="00E00245"/>
    <w:rsid w:val="00E00637"/>
    <w:rsid w:val="00E009BE"/>
    <w:rsid w:val="00E00AC8"/>
    <w:rsid w:val="00E01D11"/>
    <w:rsid w:val="00E01DD1"/>
    <w:rsid w:val="00E02A00"/>
    <w:rsid w:val="00E02BF3"/>
    <w:rsid w:val="00E03757"/>
    <w:rsid w:val="00E03A2C"/>
    <w:rsid w:val="00E03CB5"/>
    <w:rsid w:val="00E0434A"/>
    <w:rsid w:val="00E0485E"/>
    <w:rsid w:val="00E04A98"/>
    <w:rsid w:val="00E051E4"/>
    <w:rsid w:val="00E1045C"/>
    <w:rsid w:val="00E1150E"/>
    <w:rsid w:val="00E11DE2"/>
    <w:rsid w:val="00E1494E"/>
    <w:rsid w:val="00E152EA"/>
    <w:rsid w:val="00E15FC7"/>
    <w:rsid w:val="00E167CD"/>
    <w:rsid w:val="00E2052B"/>
    <w:rsid w:val="00E20725"/>
    <w:rsid w:val="00E20A82"/>
    <w:rsid w:val="00E21D75"/>
    <w:rsid w:val="00E21EEF"/>
    <w:rsid w:val="00E23183"/>
    <w:rsid w:val="00E235D2"/>
    <w:rsid w:val="00E235EC"/>
    <w:rsid w:val="00E24205"/>
    <w:rsid w:val="00E24D3A"/>
    <w:rsid w:val="00E25E29"/>
    <w:rsid w:val="00E268C3"/>
    <w:rsid w:val="00E27BBA"/>
    <w:rsid w:val="00E27CF5"/>
    <w:rsid w:val="00E27F3A"/>
    <w:rsid w:val="00E316E4"/>
    <w:rsid w:val="00E32B77"/>
    <w:rsid w:val="00E35011"/>
    <w:rsid w:val="00E35CA0"/>
    <w:rsid w:val="00E35FAA"/>
    <w:rsid w:val="00E3634F"/>
    <w:rsid w:val="00E36362"/>
    <w:rsid w:val="00E36874"/>
    <w:rsid w:val="00E36F83"/>
    <w:rsid w:val="00E40462"/>
    <w:rsid w:val="00E419AF"/>
    <w:rsid w:val="00E41E07"/>
    <w:rsid w:val="00E42CDC"/>
    <w:rsid w:val="00E42F0B"/>
    <w:rsid w:val="00E437D2"/>
    <w:rsid w:val="00E43C9F"/>
    <w:rsid w:val="00E43D40"/>
    <w:rsid w:val="00E444E4"/>
    <w:rsid w:val="00E44B2B"/>
    <w:rsid w:val="00E44C55"/>
    <w:rsid w:val="00E455B3"/>
    <w:rsid w:val="00E45E3C"/>
    <w:rsid w:val="00E46CDC"/>
    <w:rsid w:val="00E47F9B"/>
    <w:rsid w:val="00E5074E"/>
    <w:rsid w:val="00E51382"/>
    <w:rsid w:val="00E5208D"/>
    <w:rsid w:val="00E54FA0"/>
    <w:rsid w:val="00E556CA"/>
    <w:rsid w:val="00E55E81"/>
    <w:rsid w:val="00E56F73"/>
    <w:rsid w:val="00E57A7D"/>
    <w:rsid w:val="00E57EAF"/>
    <w:rsid w:val="00E57F24"/>
    <w:rsid w:val="00E60F03"/>
    <w:rsid w:val="00E61348"/>
    <w:rsid w:val="00E61463"/>
    <w:rsid w:val="00E614D1"/>
    <w:rsid w:val="00E61EAB"/>
    <w:rsid w:val="00E62AF7"/>
    <w:rsid w:val="00E62F58"/>
    <w:rsid w:val="00E637EC"/>
    <w:rsid w:val="00E63D76"/>
    <w:rsid w:val="00E63F00"/>
    <w:rsid w:val="00E6448D"/>
    <w:rsid w:val="00E6504B"/>
    <w:rsid w:val="00E6523C"/>
    <w:rsid w:val="00E670AD"/>
    <w:rsid w:val="00E6788C"/>
    <w:rsid w:val="00E706D7"/>
    <w:rsid w:val="00E70804"/>
    <w:rsid w:val="00E71FA6"/>
    <w:rsid w:val="00E73E25"/>
    <w:rsid w:val="00E73FB5"/>
    <w:rsid w:val="00E7418A"/>
    <w:rsid w:val="00E74E69"/>
    <w:rsid w:val="00E75674"/>
    <w:rsid w:val="00E8009B"/>
    <w:rsid w:val="00E80DC0"/>
    <w:rsid w:val="00E810AF"/>
    <w:rsid w:val="00E81786"/>
    <w:rsid w:val="00E81B52"/>
    <w:rsid w:val="00E81C5A"/>
    <w:rsid w:val="00E84F75"/>
    <w:rsid w:val="00E85FF4"/>
    <w:rsid w:val="00E86C2F"/>
    <w:rsid w:val="00E872C7"/>
    <w:rsid w:val="00E872DB"/>
    <w:rsid w:val="00E87D7C"/>
    <w:rsid w:val="00E90C77"/>
    <w:rsid w:val="00E928F0"/>
    <w:rsid w:val="00E92B94"/>
    <w:rsid w:val="00E93A8E"/>
    <w:rsid w:val="00E93E3E"/>
    <w:rsid w:val="00E943CA"/>
    <w:rsid w:val="00E94761"/>
    <w:rsid w:val="00E94D9C"/>
    <w:rsid w:val="00E953AF"/>
    <w:rsid w:val="00E9557C"/>
    <w:rsid w:val="00E96E88"/>
    <w:rsid w:val="00E97580"/>
    <w:rsid w:val="00E97588"/>
    <w:rsid w:val="00EA07DF"/>
    <w:rsid w:val="00EA1051"/>
    <w:rsid w:val="00EA1769"/>
    <w:rsid w:val="00EA1D45"/>
    <w:rsid w:val="00EA3019"/>
    <w:rsid w:val="00EA410D"/>
    <w:rsid w:val="00EA69A3"/>
    <w:rsid w:val="00EA78C0"/>
    <w:rsid w:val="00EA7BFD"/>
    <w:rsid w:val="00EA7E93"/>
    <w:rsid w:val="00EB010D"/>
    <w:rsid w:val="00EB299E"/>
    <w:rsid w:val="00EB3AC6"/>
    <w:rsid w:val="00EB3D58"/>
    <w:rsid w:val="00EB3E76"/>
    <w:rsid w:val="00EB49D1"/>
    <w:rsid w:val="00EB4A0D"/>
    <w:rsid w:val="00EB4FCC"/>
    <w:rsid w:val="00EB68B0"/>
    <w:rsid w:val="00EB6A3A"/>
    <w:rsid w:val="00EC2CDA"/>
    <w:rsid w:val="00EC32E6"/>
    <w:rsid w:val="00EC3DF6"/>
    <w:rsid w:val="00EC404B"/>
    <w:rsid w:val="00EC7093"/>
    <w:rsid w:val="00EC71FD"/>
    <w:rsid w:val="00EC7761"/>
    <w:rsid w:val="00EC7D57"/>
    <w:rsid w:val="00ED02A6"/>
    <w:rsid w:val="00ED036E"/>
    <w:rsid w:val="00ED0407"/>
    <w:rsid w:val="00ED1309"/>
    <w:rsid w:val="00ED1DE0"/>
    <w:rsid w:val="00ED24E0"/>
    <w:rsid w:val="00ED2D03"/>
    <w:rsid w:val="00ED4241"/>
    <w:rsid w:val="00ED4AC4"/>
    <w:rsid w:val="00ED5A64"/>
    <w:rsid w:val="00ED5E2F"/>
    <w:rsid w:val="00ED640C"/>
    <w:rsid w:val="00ED7815"/>
    <w:rsid w:val="00EE047E"/>
    <w:rsid w:val="00EE1F32"/>
    <w:rsid w:val="00EE2168"/>
    <w:rsid w:val="00EE232B"/>
    <w:rsid w:val="00EE2469"/>
    <w:rsid w:val="00EE24A3"/>
    <w:rsid w:val="00EE3A89"/>
    <w:rsid w:val="00EE3DB4"/>
    <w:rsid w:val="00EE475B"/>
    <w:rsid w:val="00EE49A6"/>
    <w:rsid w:val="00EE49DB"/>
    <w:rsid w:val="00EE51FB"/>
    <w:rsid w:val="00EE5774"/>
    <w:rsid w:val="00EE5C0C"/>
    <w:rsid w:val="00EE6DC3"/>
    <w:rsid w:val="00EF0F44"/>
    <w:rsid w:val="00EF1305"/>
    <w:rsid w:val="00EF2428"/>
    <w:rsid w:val="00EF3B40"/>
    <w:rsid w:val="00EF6904"/>
    <w:rsid w:val="00EF6DFC"/>
    <w:rsid w:val="00F000DD"/>
    <w:rsid w:val="00F00546"/>
    <w:rsid w:val="00F007A1"/>
    <w:rsid w:val="00F00A2C"/>
    <w:rsid w:val="00F019DB"/>
    <w:rsid w:val="00F02330"/>
    <w:rsid w:val="00F03888"/>
    <w:rsid w:val="00F04575"/>
    <w:rsid w:val="00F05FA8"/>
    <w:rsid w:val="00F06BC9"/>
    <w:rsid w:val="00F06EA0"/>
    <w:rsid w:val="00F07A8C"/>
    <w:rsid w:val="00F07B52"/>
    <w:rsid w:val="00F07F47"/>
    <w:rsid w:val="00F100F9"/>
    <w:rsid w:val="00F10D15"/>
    <w:rsid w:val="00F11E22"/>
    <w:rsid w:val="00F12DD6"/>
    <w:rsid w:val="00F13327"/>
    <w:rsid w:val="00F13A51"/>
    <w:rsid w:val="00F14651"/>
    <w:rsid w:val="00F14942"/>
    <w:rsid w:val="00F14E53"/>
    <w:rsid w:val="00F1616F"/>
    <w:rsid w:val="00F16A52"/>
    <w:rsid w:val="00F16DAA"/>
    <w:rsid w:val="00F16F5F"/>
    <w:rsid w:val="00F17E15"/>
    <w:rsid w:val="00F21290"/>
    <w:rsid w:val="00F22678"/>
    <w:rsid w:val="00F24AD8"/>
    <w:rsid w:val="00F2585B"/>
    <w:rsid w:val="00F25AEB"/>
    <w:rsid w:val="00F260D5"/>
    <w:rsid w:val="00F260E4"/>
    <w:rsid w:val="00F26ED3"/>
    <w:rsid w:val="00F27994"/>
    <w:rsid w:val="00F27FA9"/>
    <w:rsid w:val="00F30F31"/>
    <w:rsid w:val="00F312F1"/>
    <w:rsid w:val="00F31327"/>
    <w:rsid w:val="00F31B90"/>
    <w:rsid w:val="00F3261D"/>
    <w:rsid w:val="00F32E98"/>
    <w:rsid w:val="00F34243"/>
    <w:rsid w:val="00F34CC7"/>
    <w:rsid w:val="00F36A5C"/>
    <w:rsid w:val="00F372DA"/>
    <w:rsid w:val="00F379A4"/>
    <w:rsid w:val="00F37A5F"/>
    <w:rsid w:val="00F37EB6"/>
    <w:rsid w:val="00F40011"/>
    <w:rsid w:val="00F40A28"/>
    <w:rsid w:val="00F4295F"/>
    <w:rsid w:val="00F435E1"/>
    <w:rsid w:val="00F43AF8"/>
    <w:rsid w:val="00F43E9D"/>
    <w:rsid w:val="00F440A0"/>
    <w:rsid w:val="00F44EF7"/>
    <w:rsid w:val="00F45995"/>
    <w:rsid w:val="00F459E2"/>
    <w:rsid w:val="00F46C6A"/>
    <w:rsid w:val="00F46E64"/>
    <w:rsid w:val="00F474D4"/>
    <w:rsid w:val="00F475EA"/>
    <w:rsid w:val="00F50395"/>
    <w:rsid w:val="00F504AA"/>
    <w:rsid w:val="00F512F4"/>
    <w:rsid w:val="00F51743"/>
    <w:rsid w:val="00F53152"/>
    <w:rsid w:val="00F536DC"/>
    <w:rsid w:val="00F53D5B"/>
    <w:rsid w:val="00F54F81"/>
    <w:rsid w:val="00F55F09"/>
    <w:rsid w:val="00F572A3"/>
    <w:rsid w:val="00F60856"/>
    <w:rsid w:val="00F60AD0"/>
    <w:rsid w:val="00F63070"/>
    <w:rsid w:val="00F632F5"/>
    <w:rsid w:val="00F636A9"/>
    <w:rsid w:val="00F63957"/>
    <w:rsid w:val="00F63F9A"/>
    <w:rsid w:val="00F66DEB"/>
    <w:rsid w:val="00F66F92"/>
    <w:rsid w:val="00F67A3F"/>
    <w:rsid w:val="00F70526"/>
    <w:rsid w:val="00F70ED1"/>
    <w:rsid w:val="00F71C9C"/>
    <w:rsid w:val="00F72881"/>
    <w:rsid w:val="00F72A0A"/>
    <w:rsid w:val="00F73CBB"/>
    <w:rsid w:val="00F75BDC"/>
    <w:rsid w:val="00F761EC"/>
    <w:rsid w:val="00F77809"/>
    <w:rsid w:val="00F77AD6"/>
    <w:rsid w:val="00F81ACA"/>
    <w:rsid w:val="00F81D53"/>
    <w:rsid w:val="00F8392D"/>
    <w:rsid w:val="00F83A54"/>
    <w:rsid w:val="00F83B2B"/>
    <w:rsid w:val="00F84543"/>
    <w:rsid w:val="00F850FE"/>
    <w:rsid w:val="00F86CA8"/>
    <w:rsid w:val="00F877FE"/>
    <w:rsid w:val="00F90243"/>
    <w:rsid w:val="00F90A1C"/>
    <w:rsid w:val="00F92FD3"/>
    <w:rsid w:val="00F931D6"/>
    <w:rsid w:val="00F93AFD"/>
    <w:rsid w:val="00F93EC4"/>
    <w:rsid w:val="00F945C5"/>
    <w:rsid w:val="00F949DE"/>
    <w:rsid w:val="00F94ABE"/>
    <w:rsid w:val="00F95DDE"/>
    <w:rsid w:val="00F963F8"/>
    <w:rsid w:val="00F977AC"/>
    <w:rsid w:val="00F9785B"/>
    <w:rsid w:val="00FA0135"/>
    <w:rsid w:val="00FA2814"/>
    <w:rsid w:val="00FA329B"/>
    <w:rsid w:val="00FA3707"/>
    <w:rsid w:val="00FA527A"/>
    <w:rsid w:val="00FA60E0"/>
    <w:rsid w:val="00FA6C65"/>
    <w:rsid w:val="00FA7156"/>
    <w:rsid w:val="00FB25B3"/>
    <w:rsid w:val="00FB29C3"/>
    <w:rsid w:val="00FB3967"/>
    <w:rsid w:val="00FB3FDB"/>
    <w:rsid w:val="00FB4178"/>
    <w:rsid w:val="00FB44FA"/>
    <w:rsid w:val="00FB4595"/>
    <w:rsid w:val="00FB481C"/>
    <w:rsid w:val="00FC107E"/>
    <w:rsid w:val="00FC1D11"/>
    <w:rsid w:val="00FC411A"/>
    <w:rsid w:val="00FC4ABF"/>
    <w:rsid w:val="00FC4AC7"/>
    <w:rsid w:val="00FC5965"/>
    <w:rsid w:val="00FC6502"/>
    <w:rsid w:val="00FC6B13"/>
    <w:rsid w:val="00FC768B"/>
    <w:rsid w:val="00FC794E"/>
    <w:rsid w:val="00FD0173"/>
    <w:rsid w:val="00FD153B"/>
    <w:rsid w:val="00FD15E3"/>
    <w:rsid w:val="00FD1A2A"/>
    <w:rsid w:val="00FD23D2"/>
    <w:rsid w:val="00FD4050"/>
    <w:rsid w:val="00FD5922"/>
    <w:rsid w:val="00FD5FAC"/>
    <w:rsid w:val="00FD68F6"/>
    <w:rsid w:val="00FD6ABE"/>
    <w:rsid w:val="00FD70F4"/>
    <w:rsid w:val="00FD73BA"/>
    <w:rsid w:val="00FD7CC3"/>
    <w:rsid w:val="00FE011A"/>
    <w:rsid w:val="00FE1E64"/>
    <w:rsid w:val="00FE2953"/>
    <w:rsid w:val="00FE2A87"/>
    <w:rsid w:val="00FE3E88"/>
    <w:rsid w:val="00FE4432"/>
    <w:rsid w:val="00FE4744"/>
    <w:rsid w:val="00FE4773"/>
    <w:rsid w:val="00FE4D6C"/>
    <w:rsid w:val="00FE53C1"/>
    <w:rsid w:val="00FE5C26"/>
    <w:rsid w:val="00FE5C57"/>
    <w:rsid w:val="00FE5FB9"/>
    <w:rsid w:val="00FE6260"/>
    <w:rsid w:val="00FE69C7"/>
    <w:rsid w:val="00FE7BF4"/>
    <w:rsid w:val="00FF01D7"/>
    <w:rsid w:val="00FF0807"/>
    <w:rsid w:val="00FF2873"/>
    <w:rsid w:val="00FF3F5E"/>
    <w:rsid w:val="00FF4572"/>
    <w:rsid w:val="00FF4D63"/>
    <w:rsid w:val="00FF51B2"/>
    <w:rsid w:val="00FF5329"/>
    <w:rsid w:val="00FF5AC0"/>
    <w:rsid w:val="00FF6CC2"/>
    <w:rsid w:val="00FF6EDE"/>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3BB"/>
  <w15:docId w15:val="{F65D7826-4EDD-47E2-8EF0-8FAC7AA5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C32662"/>
    <w:pPr>
      <w:keepNext/>
      <w:keepLines/>
      <w:numPr>
        <w:numId w:val="1"/>
      </w:numPr>
      <w:pBdr>
        <w:bottom w:val="single" w:sz="12" w:space="1" w:color="2F5496" w:themeColor="accent1" w:themeShade="BF"/>
      </w:pBdr>
      <w:tabs>
        <w:tab w:val="clear" w:pos="720"/>
        <w:tab w:val="num" w:pos="1080"/>
      </w:tabs>
      <w:spacing w:before="240" w:after="360"/>
      <w:ind w:left="1080" w:hanging="1080"/>
      <w:outlineLvl w:val="0"/>
    </w:pPr>
    <w:rPr>
      <w:rFonts w:eastAsiaTheme="majorEastAsia"/>
      <w:b/>
      <w:bCs/>
      <w:caps/>
      <w:color w:val="2F5496"/>
      <w:sz w:val="28"/>
      <w:szCs w:val="28"/>
    </w:rPr>
  </w:style>
  <w:style w:type="paragraph" w:styleId="Heading2">
    <w:name w:val="heading 2"/>
    <w:basedOn w:val="Normal"/>
    <w:next w:val="Normal"/>
    <w:link w:val="Heading2Char"/>
    <w:autoRedefine/>
    <w:unhideWhenUsed/>
    <w:qFormat/>
    <w:rsid w:val="00D61424"/>
    <w:pPr>
      <w:keepNext/>
      <w:numPr>
        <w:ilvl w:val="1"/>
        <w:numId w:val="1"/>
      </w:numPr>
      <w:tabs>
        <w:tab w:val="clear" w:pos="1440"/>
        <w:tab w:val="num" w:pos="1080"/>
      </w:tabs>
      <w:suppressAutoHyphens/>
      <w:spacing w:after="240" w:line="480" w:lineRule="auto"/>
      <w:ind w:left="1080" w:hanging="1080"/>
      <w:jc w:val="left"/>
      <w:outlineLvl w:val="1"/>
      <w:pPrChange w:id="0" w:author="Kevin Nebiolo" w:date="2022-09-13T20:42:00Z">
        <w:pPr>
          <w:keepNext/>
          <w:numPr>
            <w:ilvl w:val="1"/>
            <w:numId w:val="1"/>
          </w:numPr>
          <w:tabs>
            <w:tab w:val="num" w:pos="1080"/>
            <w:tab w:val="num" w:pos="1440"/>
          </w:tabs>
          <w:suppressAutoHyphens/>
          <w:spacing w:after="240"/>
          <w:ind w:left="1080" w:hanging="1080"/>
          <w:outlineLvl w:val="1"/>
        </w:pPr>
      </w:pPrChange>
    </w:pPr>
    <w:rPr>
      <w:b/>
      <w:bCs/>
      <w:rPrChange w:id="0" w:author="Kevin Nebiolo" w:date="2022-09-13T20:42:00Z">
        <w:rPr>
          <w:rFonts w:ascii="Segoe UI" w:hAnsi="Segoe UI" w:cstheme="minorBidi"/>
          <w:b/>
          <w:bCs/>
          <w:sz w:val="24"/>
          <w:szCs w:val="24"/>
          <w:lang w:val="en-US" w:eastAsia="en-US" w:bidi="ar-SA"/>
        </w:rPr>
      </w:rPrChange>
    </w:rPr>
  </w:style>
  <w:style w:type="paragraph" w:styleId="Heading3">
    <w:name w:val="heading 3"/>
    <w:basedOn w:val="Normal"/>
    <w:next w:val="Normal"/>
    <w:link w:val="Heading3Char"/>
    <w:autoRedefine/>
    <w:unhideWhenUsed/>
    <w:qFormat/>
    <w:rsid w:val="00A97B6F"/>
    <w:pPr>
      <w:keepNext/>
      <w:numPr>
        <w:ilvl w:val="2"/>
        <w:numId w:val="1"/>
      </w:numPr>
      <w:tabs>
        <w:tab w:val="clear" w:pos="2160"/>
        <w:tab w:val="num" w:pos="1080"/>
      </w:tabs>
      <w:suppressAutoHyphens/>
      <w:spacing w:after="240" w:line="480" w:lineRule="auto"/>
      <w:ind w:left="1080" w:hanging="1080"/>
      <w:jc w:val="left"/>
      <w:outlineLvl w:val="2"/>
      <w:pPrChange w:id="1" w:author="Kevin Nebiolo" w:date="2022-09-27T20:29:00Z">
        <w:pPr>
          <w:keepNext/>
          <w:numPr>
            <w:ilvl w:val="2"/>
            <w:numId w:val="1"/>
          </w:numPr>
          <w:tabs>
            <w:tab w:val="num" w:pos="1080"/>
            <w:tab w:val="num" w:pos="2160"/>
          </w:tabs>
          <w:suppressAutoHyphens/>
          <w:spacing w:after="240" w:line="360" w:lineRule="auto"/>
          <w:ind w:left="1080" w:hanging="1080"/>
          <w:outlineLvl w:val="2"/>
        </w:pPr>
      </w:pPrChange>
    </w:pPr>
    <w:rPr>
      <w:b/>
      <w:bCs/>
      <w:rPrChange w:id="1" w:author="Kevin Nebiolo" w:date="2022-09-27T20:29:00Z">
        <w:rPr>
          <w:rFonts w:ascii="Segoe UI" w:hAnsi="Segoe UI" w:cstheme="minorBidi"/>
          <w:b/>
          <w:bCs/>
          <w:sz w:val="24"/>
          <w:szCs w:val="24"/>
          <w:lang w:val="en-US" w:eastAsia="en-US" w:bidi="ar-SA"/>
        </w:rPr>
      </w:rPrChange>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E97580"/>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D61424"/>
    <w:rPr>
      <w:rFonts w:ascii="Segoe UI" w:hAnsi="Segoe UI"/>
      <w:b/>
      <w:bCs/>
      <w:sz w:val="24"/>
      <w:szCs w:val="24"/>
    </w:rPr>
  </w:style>
  <w:style w:type="character" w:customStyle="1" w:styleId="Heading3Char">
    <w:name w:val="Heading 3 Char"/>
    <w:basedOn w:val="DefaultParagraphFont"/>
    <w:link w:val="Heading3"/>
    <w:rsid w:val="00A97B6F"/>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qFormat/>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E810AF"/>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FC4AC7"/>
    <w:rPr>
      <w:rFonts w:ascii="Segoe UI" w:hAnsi="Segoe UI"/>
      <w:b/>
      <w:bCs/>
      <w:sz w:val="24"/>
      <w:szCs w:val="20"/>
    </w:rPr>
  </w:style>
  <w:style w:type="character" w:styleId="PlaceholderText">
    <w:name w:val="Placeholder Text"/>
    <w:basedOn w:val="DefaultParagraphFont"/>
    <w:uiPriority w:val="99"/>
    <w:semiHidden/>
    <w:rsid w:val="00C64F8B"/>
    <w:rPr>
      <w:color w:val="808080"/>
    </w:rPr>
  </w:style>
  <w:style w:type="character" w:styleId="UnresolvedMention">
    <w:name w:val="Unresolved Mention"/>
    <w:basedOn w:val="DefaultParagraphFont"/>
    <w:uiPriority w:val="99"/>
    <w:semiHidden/>
    <w:unhideWhenUsed/>
    <w:rsid w:val="008F1F84"/>
    <w:rPr>
      <w:color w:val="605E5C"/>
      <w:shd w:val="clear" w:color="auto" w:fill="E1DFDD"/>
    </w:rPr>
  </w:style>
  <w:style w:type="character" w:styleId="LineNumber">
    <w:name w:val="line number"/>
    <w:basedOn w:val="DefaultParagraphFont"/>
    <w:uiPriority w:val="99"/>
    <w:semiHidden/>
    <w:unhideWhenUsed/>
    <w:rsid w:val="00E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21">
      <w:bodyDiv w:val="1"/>
      <w:marLeft w:val="0"/>
      <w:marRight w:val="0"/>
      <w:marTop w:val="0"/>
      <w:marBottom w:val="0"/>
      <w:divBdr>
        <w:top w:val="none" w:sz="0" w:space="0" w:color="auto"/>
        <w:left w:val="none" w:sz="0" w:space="0" w:color="auto"/>
        <w:bottom w:val="none" w:sz="0" w:space="0" w:color="auto"/>
        <w:right w:val="none" w:sz="0" w:space="0" w:color="auto"/>
      </w:divBdr>
    </w:div>
    <w:div w:id="214894269">
      <w:bodyDiv w:val="1"/>
      <w:marLeft w:val="0"/>
      <w:marRight w:val="0"/>
      <w:marTop w:val="0"/>
      <w:marBottom w:val="0"/>
      <w:divBdr>
        <w:top w:val="none" w:sz="0" w:space="0" w:color="auto"/>
        <w:left w:val="none" w:sz="0" w:space="0" w:color="auto"/>
        <w:bottom w:val="none" w:sz="0" w:space="0" w:color="auto"/>
        <w:right w:val="none" w:sz="0" w:space="0" w:color="auto"/>
      </w:divBdr>
    </w:div>
    <w:div w:id="298339583">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924801051">
      <w:bodyDiv w:val="1"/>
      <w:marLeft w:val="0"/>
      <w:marRight w:val="0"/>
      <w:marTop w:val="0"/>
      <w:marBottom w:val="0"/>
      <w:divBdr>
        <w:top w:val="none" w:sz="0" w:space="0" w:color="auto"/>
        <w:left w:val="none" w:sz="0" w:space="0" w:color="auto"/>
        <w:bottom w:val="none" w:sz="0" w:space="0" w:color="auto"/>
        <w:right w:val="none" w:sz="0" w:space="0" w:color="auto"/>
      </w:divBdr>
    </w:div>
    <w:div w:id="1236863597">
      <w:bodyDiv w:val="1"/>
      <w:marLeft w:val="0"/>
      <w:marRight w:val="0"/>
      <w:marTop w:val="0"/>
      <w:marBottom w:val="0"/>
      <w:divBdr>
        <w:top w:val="none" w:sz="0" w:space="0" w:color="auto"/>
        <w:left w:val="none" w:sz="0" w:space="0" w:color="auto"/>
        <w:bottom w:val="none" w:sz="0" w:space="0" w:color="auto"/>
        <w:right w:val="none" w:sz="0" w:space="0" w:color="auto"/>
      </w:divBdr>
    </w:div>
    <w:div w:id="1292402325">
      <w:bodyDiv w:val="1"/>
      <w:marLeft w:val="0"/>
      <w:marRight w:val="0"/>
      <w:marTop w:val="0"/>
      <w:marBottom w:val="0"/>
      <w:divBdr>
        <w:top w:val="none" w:sz="0" w:space="0" w:color="auto"/>
        <w:left w:val="none" w:sz="0" w:space="0" w:color="auto"/>
        <w:bottom w:val="none" w:sz="0" w:space="0" w:color="auto"/>
        <w:right w:val="none" w:sz="0" w:space="0" w:color="auto"/>
      </w:divBdr>
    </w:div>
    <w:div w:id="1569922853">
      <w:bodyDiv w:val="1"/>
      <w:marLeft w:val="0"/>
      <w:marRight w:val="0"/>
      <w:marTop w:val="0"/>
      <w:marBottom w:val="0"/>
      <w:divBdr>
        <w:top w:val="none" w:sz="0" w:space="0" w:color="auto"/>
        <w:left w:val="none" w:sz="0" w:space="0" w:color="auto"/>
        <w:bottom w:val="none" w:sz="0" w:space="0" w:color="auto"/>
        <w:right w:val="none" w:sz="0" w:space="0" w:color="auto"/>
      </w:divBdr>
    </w:div>
    <w:div w:id="1658416673">
      <w:bodyDiv w:val="1"/>
      <w:marLeft w:val="0"/>
      <w:marRight w:val="0"/>
      <w:marTop w:val="0"/>
      <w:marBottom w:val="0"/>
      <w:divBdr>
        <w:top w:val="none" w:sz="0" w:space="0" w:color="auto"/>
        <w:left w:val="none" w:sz="0" w:space="0" w:color="auto"/>
        <w:bottom w:val="none" w:sz="0" w:space="0" w:color="auto"/>
        <w:right w:val="none" w:sz="0" w:space="0" w:color="auto"/>
      </w:divBdr>
    </w:div>
    <w:div w:id="1687704697">
      <w:bodyDiv w:val="1"/>
      <w:marLeft w:val="0"/>
      <w:marRight w:val="0"/>
      <w:marTop w:val="0"/>
      <w:marBottom w:val="0"/>
      <w:divBdr>
        <w:top w:val="none" w:sz="0" w:space="0" w:color="auto"/>
        <w:left w:val="none" w:sz="0" w:space="0" w:color="auto"/>
        <w:bottom w:val="none" w:sz="0" w:space="0" w:color="auto"/>
        <w:right w:val="none" w:sz="0" w:space="0" w:color="auto"/>
      </w:divBdr>
    </w:div>
    <w:div w:id="173265167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 w:id="1919754150">
      <w:bodyDiv w:val="1"/>
      <w:marLeft w:val="0"/>
      <w:marRight w:val="0"/>
      <w:marTop w:val="0"/>
      <w:marBottom w:val="0"/>
      <w:divBdr>
        <w:top w:val="none" w:sz="0" w:space="0" w:color="auto"/>
        <w:left w:val="none" w:sz="0" w:space="0" w:color="auto"/>
        <w:bottom w:val="none" w:sz="0" w:space="0" w:color="auto"/>
        <w:right w:val="none" w:sz="0" w:space="0" w:color="auto"/>
      </w:divBdr>
    </w:div>
    <w:div w:id="19448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fishbase.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umpy.org/" TargetMode="External"/><Relationship Id="rId2" Type="http://schemas.openxmlformats.org/officeDocument/2006/relationships/hyperlink" Target="https://networkx.github.io/" TargetMode="External"/><Relationship Id="rId1" Type="http://schemas.openxmlformats.org/officeDocument/2006/relationships/hyperlink" Target="https://github.com/knebiolo/stryke" TargetMode="External"/><Relationship Id="rId4" Type="http://schemas.openxmlformats.org/officeDocument/2006/relationships/hyperlink" Target="https://www.fws.gov/northeast/fisheries/fishpassag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77B918087CEA4584E2DE9B774348D7" ma:contentTypeVersion="4" ma:contentTypeDescription="Create a new document." ma:contentTypeScope="" ma:versionID="9bbdfb64c02efa7611f286c686864552">
  <xsd:schema xmlns:xsd="http://www.w3.org/2001/XMLSchema" xmlns:xs="http://www.w3.org/2001/XMLSchema" xmlns:p="http://schemas.microsoft.com/office/2006/metadata/properties" xmlns:ns2="b74728ab-f1d1-4b46-9aeb-4d1e74bc35ba" targetNamespace="http://schemas.microsoft.com/office/2006/metadata/properties" ma:root="true" ma:fieldsID="90ff5a782c480b43c87a1a1de73464cc" ns2:_="">
    <xsd:import namespace="b74728ab-f1d1-4b46-9aeb-4d1e74bc35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28ab-f1d1-4b46-9aeb-4d1e74bc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958F57-B1A7-458D-9B17-9C47F15E898F}">
  <ds:schemaRefs>
    <ds:schemaRef ds:uri="http://schemas.openxmlformats.org/officeDocument/2006/bibliography"/>
  </ds:schemaRefs>
</ds:datastoreItem>
</file>

<file path=customXml/itemProps2.xml><?xml version="1.0" encoding="utf-8"?>
<ds:datastoreItem xmlns:ds="http://schemas.openxmlformats.org/officeDocument/2006/customXml" ds:itemID="{20618617-5FA3-4957-9C4C-CD06EEFEA146}">
  <ds:schemaRefs>
    <ds:schemaRef ds:uri="http://schemas.microsoft.com/sharepoint/v3/contenttype/forms"/>
  </ds:schemaRefs>
</ds:datastoreItem>
</file>

<file path=customXml/itemProps3.xml><?xml version="1.0" encoding="utf-8"?>
<ds:datastoreItem xmlns:ds="http://schemas.openxmlformats.org/officeDocument/2006/customXml" ds:itemID="{5746C47D-2D84-48C6-949C-356CC6C43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D6AEC6-D336-40EB-B275-591B15F90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28ab-f1d1-4b46-9aeb-4d1e74b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Document Templates &gt; Kleinschmidt</vt:lpstr>
    </vt:vector>
  </TitlesOfParts>
  <Company/>
  <LinksUpToDate>false</LinksUpToDate>
  <CharactersWithSpaces>26958</CharactersWithSpaces>
  <SharedDoc>false</SharedDoc>
  <HLinks>
    <vt:vector size="96" baseType="variant">
      <vt:variant>
        <vt:i4>983041</vt:i4>
      </vt:variant>
      <vt:variant>
        <vt:i4>66</vt:i4>
      </vt:variant>
      <vt:variant>
        <vt:i4>0</vt:i4>
      </vt:variant>
      <vt:variant>
        <vt:i4>5</vt:i4>
      </vt:variant>
      <vt:variant>
        <vt:lpwstr>https://dnr.maryland.gov/ccs/Documents/education/Biology-of-Bluegill.pdf</vt:lpwstr>
      </vt:variant>
      <vt:variant>
        <vt:lpwstr/>
      </vt:variant>
      <vt:variant>
        <vt:i4>3080241</vt:i4>
      </vt:variant>
      <vt:variant>
        <vt:i4>63</vt:i4>
      </vt:variant>
      <vt:variant>
        <vt:i4>0</vt:i4>
      </vt:variant>
      <vt:variant>
        <vt:i4>5</vt:i4>
      </vt:variant>
      <vt:variant>
        <vt:lpwstr>http://txstate.fishesoftexas.org/aplodinotus grunniens.htm</vt:lpwstr>
      </vt:variant>
      <vt:variant>
        <vt:lpwstr/>
      </vt:variant>
      <vt:variant>
        <vt:i4>6029405</vt:i4>
      </vt:variant>
      <vt:variant>
        <vt:i4>60</vt:i4>
      </vt:variant>
      <vt:variant>
        <vt:i4>0</vt:i4>
      </vt:variant>
      <vt:variant>
        <vt:i4>5</vt:i4>
      </vt:variant>
      <vt:variant>
        <vt:lpwstr>http://www.fishbase.org/</vt:lpwstr>
      </vt:variant>
      <vt:variant>
        <vt:lpwstr/>
      </vt:variant>
      <vt:variant>
        <vt:i4>3670044</vt:i4>
      </vt:variant>
      <vt:variant>
        <vt:i4>57</vt:i4>
      </vt:variant>
      <vt:variant>
        <vt:i4>0</vt:i4>
      </vt:variant>
      <vt:variant>
        <vt:i4>5</vt:i4>
      </vt:variant>
      <vt:variant>
        <vt:lpwstr>https://www.ontariofishes.ca/fish_detail.php?FID=118</vt:lpwstr>
      </vt:variant>
      <vt:variant>
        <vt:lpwstr/>
      </vt:variant>
      <vt:variant>
        <vt:i4>3801123</vt:i4>
      </vt:variant>
      <vt:variant>
        <vt:i4>54</vt:i4>
      </vt:variant>
      <vt:variant>
        <vt:i4>0</vt:i4>
      </vt:variant>
      <vt:variant>
        <vt:i4>5</vt:i4>
      </vt:variant>
      <vt:variant>
        <vt:lpwstr>http://www.discoverboating.com/resources/bass-fishing-rock-bass</vt:lpwstr>
      </vt:variant>
      <vt:variant>
        <vt:lpwstr/>
      </vt:variant>
      <vt:variant>
        <vt:i4>1310770</vt:i4>
      </vt:variant>
      <vt:variant>
        <vt:i4>44</vt:i4>
      </vt:variant>
      <vt:variant>
        <vt:i4>0</vt:i4>
      </vt:variant>
      <vt:variant>
        <vt:i4>5</vt:i4>
      </vt:variant>
      <vt:variant>
        <vt:lpwstr/>
      </vt:variant>
      <vt:variant>
        <vt:lpwstr>_Toc37061002</vt:lpwstr>
      </vt:variant>
      <vt:variant>
        <vt:i4>1572922</vt:i4>
      </vt:variant>
      <vt:variant>
        <vt:i4>35</vt:i4>
      </vt:variant>
      <vt:variant>
        <vt:i4>0</vt:i4>
      </vt:variant>
      <vt:variant>
        <vt:i4>5</vt:i4>
      </vt:variant>
      <vt:variant>
        <vt:lpwstr/>
      </vt:variant>
      <vt:variant>
        <vt:lpwstr>_Toc37060997</vt:lpwstr>
      </vt:variant>
      <vt:variant>
        <vt:i4>1245241</vt:i4>
      </vt:variant>
      <vt:variant>
        <vt:i4>26</vt:i4>
      </vt:variant>
      <vt:variant>
        <vt:i4>0</vt:i4>
      </vt:variant>
      <vt:variant>
        <vt:i4>5</vt:i4>
      </vt:variant>
      <vt:variant>
        <vt:lpwstr/>
      </vt:variant>
      <vt:variant>
        <vt:lpwstr>_Toc85534406</vt:lpwstr>
      </vt:variant>
      <vt:variant>
        <vt:i4>1048633</vt:i4>
      </vt:variant>
      <vt:variant>
        <vt:i4>20</vt:i4>
      </vt:variant>
      <vt:variant>
        <vt:i4>0</vt:i4>
      </vt:variant>
      <vt:variant>
        <vt:i4>5</vt:i4>
      </vt:variant>
      <vt:variant>
        <vt:lpwstr/>
      </vt:variant>
      <vt:variant>
        <vt:lpwstr>_Toc85534405</vt:lpwstr>
      </vt:variant>
      <vt:variant>
        <vt:i4>1114169</vt:i4>
      </vt:variant>
      <vt:variant>
        <vt:i4>14</vt:i4>
      </vt:variant>
      <vt:variant>
        <vt:i4>0</vt:i4>
      </vt:variant>
      <vt:variant>
        <vt:i4>5</vt:i4>
      </vt:variant>
      <vt:variant>
        <vt:lpwstr/>
      </vt:variant>
      <vt:variant>
        <vt:lpwstr>_Toc85534404</vt:lpwstr>
      </vt:variant>
      <vt:variant>
        <vt:i4>1441849</vt:i4>
      </vt:variant>
      <vt:variant>
        <vt:i4>8</vt:i4>
      </vt:variant>
      <vt:variant>
        <vt:i4>0</vt:i4>
      </vt:variant>
      <vt:variant>
        <vt:i4>5</vt:i4>
      </vt:variant>
      <vt:variant>
        <vt:lpwstr/>
      </vt:variant>
      <vt:variant>
        <vt:lpwstr>_Toc85534403</vt:lpwstr>
      </vt:variant>
      <vt:variant>
        <vt:i4>1507385</vt:i4>
      </vt:variant>
      <vt:variant>
        <vt:i4>2</vt:i4>
      </vt:variant>
      <vt:variant>
        <vt:i4>0</vt:i4>
      </vt:variant>
      <vt:variant>
        <vt:i4>5</vt:i4>
      </vt:variant>
      <vt:variant>
        <vt:lpwstr/>
      </vt:variant>
      <vt:variant>
        <vt:lpwstr>_Toc85534402</vt:lpwstr>
      </vt:variant>
      <vt:variant>
        <vt:i4>3932281</vt:i4>
      </vt:variant>
      <vt:variant>
        <vt:i4>9</vt:i4>
      </vt:variant>
      <vt:variant>
        <vt:i4>0</vt:i4>
      </vt:variant>
      <vt:variant>
        <vt:i4>5</vt:i4>
      </vt:variant>
      <vt:variant>
        <vt:lpwstr>https://www.fws.gov/northeast/fisheries/fishpassageengineering.html</vt:lpwstr>
      </vt:variant>
      <vt:variant>
        <vt:lpwstr/>
      </vt:variant>
      <vt:variant>
        <vt:i4>6750258</vt:i4>
      </vt:variant>
      <vt:variant>
        <vt:i4>6</vt:i4>
      </vt:variant>
      <vt:variant>
        <vt:i4>0</vt:i4>
      </vt:variant>
      <vt:variant>
        <vt:i4>5</vt:i4>
      </vt:variant>
      <vt:variant>
        <vt:lpwstr>https://numpy.org/</vt:lpwstr>
      </vt:variant>
      <vt:variant>
        <vt:lpwstr/>
      </vt:variant>
      <vt:variant>
        <vt:i4>3014778</vt:i4>
      </vt:variant>
      <vt:variant>
        <vt:i4>3</vt:i4>
      </vt:variant>
      <vt:variant>
        <vt:i4>0</vt:i4>
      </vt:variant>
      <vt:variant>
        <vt:i4>5</vt:i4>
      </vt:variant>
      <vt:variant>
        <vt:lpwstr>https://networkx.github.io/</vt:lpwstr>
      </vt:variant>
      <vt:variant>
        <vt:lpwstr/>
      </vt:variant>
      <vt:variant>
        <vt:i4>3145774</vt:i4>
      </vt:variant>
      <vt:variant>
        <vt:i4>0</vt:i4>
      </vt:variant>
      <vt:variant>
        <vt:i4>0</vt:i4>
      </vt:variant>
      <vt:variant>
        <vt:i4>5</vt:i4>
      </vt:variant>
      <vt:variant>
        <vt:lpwstr>https://github.com/knebiolo/stryke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Templates &gt; Kleinschmidt</dc:title>
  <dc:subject/>
  <dc:creator>Teta Jungels</dc:creator>
  <cp:keywords/>
  <cp:lastModifiedBy>Kevin Nebiolo</cp:lastModifiedBy>
  <cp:revision>2</cp:revision>
  <dcterms:created xsi:type="dcterms:W3CDTF">2022-09-28T00:30:00Z</dcterms:created>
  <dcterms:modified xsi:type="dcterms:W3CDTF">2022-09-28T00:30:00Z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0x010100B877B918087CEA4584E2DE9B774348D7</vt:lpwstr>
  </property>
</Properties>
</file>